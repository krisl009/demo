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13584" w14:textId="77777777" w:rsidR="003B43CA" w:rsidRDefault="00B43EE8" w:rsidP="00B43EE8">
      <w:pPr>
        <w:jc w:val="center"/>
      </w:pPr>
      <w:r>
        <w:rPr>
          <w:noProof/>
        </w:rPr>
        <w:drawing>
          <wp:inline distT="0" distB="0" distL="0" distR="0" wp14:anchorId="111C4730" wp14:editId="04E3B576">
            <wp:extent cx="1847850" cy="647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14:paraId="66AEE291" w14:textId="77777777" w:rsidR="003B43CA" w:rsidRDefault="003B43CA" w:rsidP="003B43CA"/>
    <w:p w14:paraId="5E36B7CE" w14:textId="77777777" w:rsidR="003B43CA" w:rsidRDefault="003B43CA" w:rsidP="003B43CA"/>
    <w:p w14:paraId="74363F96" w14:textId="77777777" w:rsidR="003B43CA" w:rsidRDefault="003B43CA" w:rsidP="003B43CA"/>
    <w:p w14:paraId="603250F4" w14:textId="77777777" w:rsidR="00B43EE8" w:rsidRDefault="007E6C53" w:rsidP="00B43EE8">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Mule</w:t>
      </w:r>
      <w:r w:rsidR="0088550B">
        <w:rPr>
          <w:rFonts w:ascii="Arial" w:hAnsi="Arial" w:cs="Arial"/>
          <w:b/>
          <w:color w:val="FF0000"/>
          <w:sz w:val="64"/>
          <w:szCs w:val="64"/>
        </w:rPr>
        <w:t>S</w:t>
      </w:r>
      <w:r>
        <w:rPr>
          <w:rFonts w:ascii="Arial" w:hAnsi="Arial" w:cs="Arial"/>
          <w:b/>
          <w:color w:val="FF0000"/>
          <w:sz w:val="64"/>
          <w:szCs w:val="64"/>
        </w:rPr>
        <w:t>oft</w:t>
      </w:r>
      <w:r w:rsidR="00B43EE8">
        <w:rPr>
          <w:rFonts w:ascii="Arial" w:hAnsi="Arial" w:cs="Arial"/>
          <w:b/>
          <w:color w:val="FF0000"/>
          <w:sz w:val="64"/>
          <w:szCs w:val="64"/>
        </w:rPr>
        <w:t xml:space="preserve"> </w:t>
      </w:r>
      <w:r w:rsidR="00C11B67">
        <w:rPr>
          <w:rFonts w:ascii="Arial" w:hAnsi="Arial" w:cs="Arial"/>
          <w:b/>
          <w:color w:val="FF0000"/>
          <w:sz w:val="64"/>
          <w:szCs w:val="64"/>
        </w:rPr>
        <w:t>Logging</w:t>
      </w:r>
      <w:r>
        <w:rPr>
          <w:rFonts w:ascii="Arial" w:hAnsi="Arial" w:cs="Arial"/>
          <w:b/>
          <w:color w:val="FF0000"/>
          <w:sz w:val="64"/>
          <w:szCs w:val="64"/>
        </w:rPr>
        <w:t xml:space="preserve"> Standards</w:t>
      </w:r>
    </w:p>
    <w:p w14:paraId="05589D66" w14:textId="77777777" w:rsidR="007E6C53" w:rsidRPr="00E71DF3" w:rsidRDefault="007E6C53" w:rsidP="00B43EE8">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(Audit &amp; Exceptions)</w:t>
      </w:r>
    </w:p>
    <w:p w14:paraId="339B1617" w14:textId="77777777" w:rsidR="00B43EE8" w:rsidRDefault="00B43EE8" w:rsidP="00B43EE8">
      <w:pPr>
        <w:widowControl w:val="0"/>
        <w:autoSpaceDE w:val="0"/>
        <w:autoSpaceDN w:val="0"/>
        <w:adjustRightInd w:val="0"/>
        <w:spacing w:after="240"/>
        <w:jc w:val="center"/>
        <w:rPr>
          <w:rFonts w:ascii="Arial" w:hAnsi="Arial" w:cs="Arial"/>
          <w:sz w:val="38"/>
          <w:szCs w:val="38"/>
        </w:rPr>
      </w:pPr>
    </w:p>
    <w:p w14:paraId="5FAB477F" w14:textId="77777777" w:rsidR="00B43EE8" w:rsidRDefault="007E6C53" w:rsidP="00B43EE8">
      <w:pPr>
        <w:widowControl w:val="0"/>
        <w:autoSpaceDE w:val="0"/>
        <w:autoSpaceDN w:val="0"/>
        <w:adjustRightInd w:val="0"/>
        <w:spacing w:after="240"/>
        <w:jc w:val="center"/>
        <w:rPr>
          <w:rFonts w:ascii="Times" w:hAnsi="Times" w:cs="Times"/>
        </w:rPr>
      </w:pPr>
      <w:r>
        <w:rPr>
          <w:rFonts w:ascii="Arial" w:hAnsi="Arial" w:cs="Arial"/>
          <w:sz w:val="38"/>
          <w:szCs w:val="38"/>
        </w:rPr>
        <w:t xml:space="preserve"> </w:t>
      </w:r>
      <w:r w:rsidR="00B43EE8">
        <w:rPr>
          <w:rFonts w:ascii="Arial" w:hAnsi="Arial" w:cs="Arial"/>
          <w:sz w:val="38"/>
          <w:szCs w:val="38"/>
        </w:rPr>
        <w:t>Version No. 1.</w:t>
      </w:r>
      <w:r w:rsidR="00B6612D">
        <w:rPr>
          <w:rFonts w:ascii="Arial" w:hAnsi="Arial" w:cs="Arial"/>
          <w:sz w:val="38"/>
          <w:szCs w:val="38"/>
        </w:rPr>
        <w:t>1</w:t>
      </w:r>
    </w:p>
    <w:p w14:paraId="48E2B67E" w14:textId="77777777" w:rsidR="00B43EE8" w:rsidRDefault="00124636" w:rsidP="00B43EE8">
      <w:pPr>
        <w:widowControl w:val="0"/>
        <w:autoSpaceDE w:val="0"/>
        <w:autoSpaceDN w:val="0"/>
        <w:adjustRightInd w:val="0"/>
        <w:spacing w:after="240"/>
        <w:jc w:val="center"/>
        <w:rPr>
          <w:rFonts w:ascii="Arial" w:hAnsi="Arial" w:cs="Arial"/>
          <w:sz w:val="32"/>
          <w:szCs w:val="32"/>
        </w:rPr>
      </w:pPr>
      <w:r>
        <w:rPr>
          <w:rFonts w:ascii="Arial" w:hAnsi="Arial" w:cs="Arial"/>
          <w:sz w:val="32"/>
          <w:szCs w:val="32"/>
        </w:rPr>
        <w:fldChar w:fldCharType="begin"/>
      </w:r>
      <w:r w:rsidR="00B43EE8">
        <w:rPr>
          <w:rFonts w:ascii="Arial" w:hAnsi="Arial" w:cs="Arial"/>
          <w:sz w:val="32"/>
          <w:szCs w:val="32"/>
        </w:rPr>
        <w:instrText xml:space="preserve"> DATE \@ "MMMM d, y" \* MERGEFORMAT </w:instrText>
      </w:r>
      <w:r>
        <w:rPr>
          <w:rFonts w:ascii="Arial" w:hAnsi="Arial" w:cs="Arial"/>
          <w:sz w:val="32"/>
          <w:szCs w:val="32"/>
        </w:rPr>
        <w:fldChar w:fldCharType="separate"/>
      </w:r>
      <w:r w:rsidR="00E02894">
        <w:rPr>
          <w:rFonts w:ascii="Arial" w:hAnsi="Arial" w:cs="Arial"/>
          <w:noProof/>
          <w:sz w:val="32"/>
          <w:szCs w:val="32"/>
        </w:rPr>
        <w:t>September 27, 16</w:t>
      </w:r>
      <w:r>
        <w:rPr>
          <w:rFonts w:ascii="Arial" w:hAnsi="Arial" w:cs="Arial"/>
          <w:sz w:val="32"/>
          <w:szCs w:val="32"/>
        </w:rPr>
        <w:fldChar w:fldCharType="end"/>
      </w:r>
    </w:p>
    <w:p w14:paraId="3C7FD411" w14:textId="77777777" w:rsidR="00B43EE8" w:rsidRPr="00282B82" w:rsidRDefault="00B43EE8" w:rsidP="00B43EE8">
      <w:pPr>
        <w:widowControl w:val="0"/>
        <w:autoSpaceDE w:val="0"/>
        <w:autoSpaceDN w:val="0"/>
        <w:adjustRightInd w:val="0"/>
        <w:spacing w:after="240"/>
        <w:jc w:val="center"/>
        <w:rPr>
          <w:rFonts w:ascii="Times" w:hAnsi="Times" w:cs="Times"/>
        </w:rPr>
      </w:pPr>
      <w:r>
        <w:rPr>
          <w:rFonts w:ascii="Arial" w:hAnsi="Arial" w:cs="Arial"/>
          <w:sz w:val="32"/>
          <w:szCs w:val="32"/>
        </w:rPr>
        <w:t xml:space="preserve">Author: </w:t>
      </w:r>
      <w:r w:rsidR="005F6434">
        <w:rPr>
          <w:rFonts w:ascii="Arial" w:hAnsi="Arial" w:cs="Arial"/>
          <w:sz w:val="32"/>
          <w:szCs w:val="32"/>
        </w:rPr>
        <w:t>ICOE Team</w:t>
      </w:r>
    </w:p>
    <w:p w14:paraId="0EF77748" w14:textId="77777777" w:rsidR="00B43EE8" w:rsidRPr="00F27833" w:rsidRDefault="00B43EE8" w:rsidP="00B43EE8">
      <w:pPr>
        <w:jc w:val="center"/>
        <w:rPr>
          <w:rFonts w:ascii="Arial" w:hAnsi="Arial" w:cs="Arial"/>
          <w:sz w:val="16"/>
          <w:szCs w:val="16"/>
        </w:rPr>
        <w:sectPr w:rsidR="00B43EE8" w:rsidRPr="00F27833" w:rsidSect="00936250">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pPr>
    </w:p>
    <w:p w14:paraId="46A7B63C" w14:textId="77777777" w:rsidR="00B43EE8" w:rsidRPr="004D04BB" w:rsidRDefault="00B43EE8" w:rsidP="00B43EE8">
      <w:pPr>
        <w:jc w:val="center"/>
        <w:rPr>
          <w:b/>
          <w:sz w:val="32"/>
        </w:rPr>
      </w:pPr>
      <w:r w:rsidRPr="004D04BB">
        <w:rPr>
          <w:b/>
          <w:sz w:val="32"/>
        </w:rPr>
        <w:lastRenderedPageBreak/>
        <w:t>Document Control Information</w:t>
      </w:r>
    </w:p>
    <w:p w14:paraId="2B06F4AA" w14:textId="77777777" w:rsidR="00B43EE8" w:rsidRDefault="00B43EE8" w:rsidP="00B43EE8">
      <w:pPr>
        <w:rPr>
          <w:rFonts w:ascii="Arial" w:hAnsi="Arial" w:cs="Arial"/>
          <w:b/>
          <w:sz w:val="32"/>
        </w:rPr>
      </w:pPr>
    </w:p>
    <w:p w14:paraId="44E4E191" w14:textId="77777777" w:rsidR="00B43EE8" w:rsidRPr="004D04BB" w:rsidRDefault="00B43EE8" w:rsidP="00B43EE8">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2"/>
        <w:gridCol w:w="4978"/>
      </w:tblGrid>
      <w:tr w:rsidR="00B43EE8" w:rsidRPr="004D04BB" w14:paraId="058C7DFB" w14:textId="77777777" w:rsidTr="00936250">
        <w:tc>
          <w:tcPr>
            <w:tcW w:w="4428" w:type="dxa"/>
            <w:shd w:val="clear" w:color="auto" w:fill="C6D9F1"/>
          </w:tcPr>
          <w:p w14:paraId="1BAE6047" w14:textId="77777777" w:rsidR="00B43EE8" w:rsidRPr="004D04BB" w:rsidRDefault="00B43EE8" w:rsidP="00936250">
            <w:pPr>
              <w:rPr>
                <w:b/>
              </w:rPr>
            </w:pPr>
            <w:r w:rsidRPr="004D04BB">
              <w:rPr>
                <w:b/>
              </w:rPr>
              <w:t>Name</w:t>
            </w:r>
          </w:p>
        </w:tc>
        <w:tc>
          <w:tcPr>
            <w:tcW w:w="5040" w:type="dxa"/>
            <w:shd w:val="clear" w:color="auto" w:fill="auto"/>
          </w:tcPr>
          <w:p w14:paraId="0BB04D27" w14:textId="77777777" w:rsidR="00B43EE8" w:rsidRPr="00587778" w:rsidRDefault="007E6C53" w:rsidP="007E6C53">
            <w:r>
              <w:t>Mulesoft Logging Standards</w:t>
            </w:r>
          </w:p>
        </w:tc>
      </w:tr>
      <w:tr w:rsidR="00B43EE8" w:rsidRPr="004D04BB" w14:paraId="2403D8C7" w14:textId="77777777" w:rsidTr="00936250">
        <w:tc>
          <w:tcPr>
            <w:tcW w:w="4428" w:type="dxa"/>
            <w:shd w:val="clear" w:color="auto" w:fill="C6D9F1"/>
          </w:tcPr>
          <w:p w14:paraId="79C9AB1F" w14:textId="77777777" w:rsidR="00B43EE8" w:rsidRPr="004D04BB" w:rsidRDefault="00B43EE8" w:rsidP="00936250">
            <w:pPr>
              <w:rPr>
                <w:b/>
              </w:rPr>
            </w:pPr>
            <w:r w:rsidRPr="004D04BB">
              <w:rPr>
                <w:b/>
              </w:rPr>
              <w:t>Program Name</w:t>
            </w:r>
          </w:p>
        </w:tc>
        <w:tc>
          <w:tcPr>
            <w:tcW w:w="5040" w:type="dxa"/>
            <w:shd w:val="clear" w:color="auto" w:fill="auto"/>
          </w:tcPr>
          <w:p w14:paraId="48B6B328" w14:textId="77777777" w:rsidR="00B43EE8" w:rsidRPr="004D04BB" w:rsidRDefault="007E6C53" w:rsidP="00936250">
            <w:r>
              <w:t>Enterprise</w:t>
            </w:r>
            <w:r w:rsidR="00B43EE8">
              <w:t xml:space="preserve"> Integration</w:t>
            </w:r>
          </w:p>
        </w:tc>
      </w:tr>
      <w:tr w:rsidR="00B43EE8" w:rsidRPr="004D04BB" w14:paraId="7DD43E9C" w14:textId="77777777" w:rsidTr="00936250">
        <w:tc>
          <w:tcPr>
            <w:tcW w:w="4428" w:type="dxa"/>
            <w:shd w:val="clear" w:color="auto" w:fill="C6D9F1"/>
          </w:tcPr>
          <w:p w14:paraId="42A01C90" w14:textId="77777777" w:rsidR="00B43EE8" w:rsidRPr="004D04BB" w:rsidRDefault="00B43EE8" w:rsidP="00936250">
            <w:pPr>
              <w:rPr>
                <w:b/>
              </w:rPr>
            </w:pPr>
            <w:r w:rsidRPr="004D04BB">
              <w:rPr>
                <w:b/>
              </w:rPr>
              <w:t>Author</w:t>
            </w:r>
          </w:p>
        </w:tc>
        <w:tc>
          <w:tcPr>
            <w:tcW w:w="5040" w:type="dxa"/>
            <w:shd w:val="clear" w:color="auto" w:fill="auto"/>
          </w:tcPr>
          <w:p w14:paraId="1374AB17" w14:textId="77777777" w:rsidR="00B43EE8" w:rsidRPr="004D04BB" w:rsidRDefault="00C11B67" w:rsidP="00936250">
            <w:r>
              <w:t>Suchit Kavady</w:t>
            </w:r>
            <w:r w:rsidR="000E26C0">
              <w:t>, Rabi Sahu</w:t>
            </w:r>
          </w:p>
        </w:tc>
      </w:tr>
      <w:tr w:rsidR="00B43EE8" w:rsidRPr="004D04BB" w14:paraId="46ECDACD" w14:textId="77777777" w:rsidTr="00936250">
        <w:tc>
          <w:tcPr>
            <w:tcW w:w="4428" w:type="dxa"/>
            <w:shd w:val="clear" w:color="auto" w:fill="C6D9F1"/>
          </w:tcPr>
          <w:p w14:paraId="5272DBC9" w14:textId="77777777" w:rsidR="00B43EE8" w:rsidRPr="004D04BB" w:rsidRDefault="00B43EE8" w:rsidP="00936250">
            <w:pPr>
              <w:rPr>
                <w:b/>
              </w:rPr>
            </w:pPr>
            <w:r w:rsidRPr="004D04BB">
              <w:rPr>
                <w:b/>
              </w:rPr>
              <w:t>Version</w:t>
            </w:r>
          </w:p>
        </w:tc>
        <w:tc>
          <w:tcPr>
            <w:tcW w:w="5040" w:type="dxa"/>
            <w:shd w:val="clear" w:color="auto" w:fill="auto"/>
          </w:tcPr>
          <w:p w14:paraId="1B668444" w14:textId="77777777" w:rsidR="00B43EE8" w:rsidRPr="004D04BB" w:rsidRDefault="00B43EE8" w:rsidP="000E26C0">
            <w:r>
              <w:t>1.</w:t>
            </w:r>
            <w:r w:rsidR="00AA4689">
              <w:t>2</w:t>
            </w:r>
          </w:p>
        </w:tc>
      </w:tr>
      <w:tr w:rsidR="00B43EE8" w:rsidRPr="004D04BB" w14:paraId="0B0A5B99" w14:textId="77777777" w:rsidTr="00936250">
        <w:tc>
          <w:tcPr>
            <w:tcW w:w="4428" w:type="dxa"/>
            <w:shd w:val="clear" w:color="auto" w:fill="C6D9F1"/>
          </w:tcPr>
          <w:p w14:paraId="0792C9DC" w14:textId="77777777" w:rsidR="00B43EE8" w:rsidRPr="004D04BB" w:rsidRDefault="00B43EE8" w:rsidP="00936250">
            <w:pPr>
              <w:rPr>
                <w:b/>
              </w:rPr>
            </w:pPr>
            <w:r w:rsidRPr="004D04BB">
              <w:rPr>
                <w:b/>
              </w:rPr>
              <w:t>Status</w:t>
            </w:r>
          </w:p>
        </w:tc>
        <w:tc>
          <w:tcPr>
            <w:tcW w:w="5040" w:type="dxa"/>
            <w:shd w:val="clear" w:color="auto" w:fill="auto"/>
          </w:tcPr>
          <w:p w14:paraId="2556B92B" w14:textId="77777777" w:rsidR="00B43EE8" w:rsidRPr="004D04BB" w:rsidRDefault="00AA4689" w:rsidP="00936250">
            <w:pPr>
              <w:ind w:right="-108"/>
            </w:pPr>
            <w:r>
              <w:t>Draft</w:t>
            </w:r>
          </w:p>
        </w:tc>
      </w:tr>
    </w:tbl>
    <w:p w14:paraId="2768C02B" w14:textId="77777777" w:rsidR="00B43EE8" w:rsidRPr="00F27833" w:rsidRDefault="00B43EE8" w:rsidP="00B43EE8">
      <w:pPr>
        <w:jc w:val="center"/>
        <w:rPr>
          <w:rFonts w:ascii="Arial" w:hAnsi="Arial" w:cs="Arial"/>
          <w:b/>
          <w:sz w:val="32"/>
        </w:rPr>
      </w:pPr>
    </w:p>
    <w:p w14:paraId="78A10550" w14:textId="77777777" w:rsidR="00B43EE8" w:rsidRPr="004D04BB" w:rsidRDefault="00B43EE8" w:rsidP="00B43EE8">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B43EE8" w:rsidRPr="004D04BB" w14:paraId="5E568ABC" w14:textId="77777777" w:rsidTr="00936250">
        <w:trPr>
          <w:trHeight w:hRule="exact" w:val="301"/>
        </w:trPr>
        <w:tc>
          <w:tcPr>
            <w:tcW w:w="900" w:type="dxa"/>
            <w:shd w:val="clear" w:color="auto" w:fill="C6D9F1"/>
          </w:tcPr>
          <w:p w14:paraId="5455CA25" w14:textId="77777777" w:rsidR="00B43EE8" w:rsidRPr="004D04BB" w:rsidRDefault="00B43EE8" w:rsidP="00936250">
            <w:pPr>
              <w:ind w:right="-108"/>
              <w:rPr>
                <w:b/>
                <w:bCs/>
              </w:rPr>
            </w:pPr>
            <w:r w:rsidRPr="004D04BB">
              <w:rPr>
                <w:b/>
                <w:bCs/>
              </w:rPr>
              <w:t>Version</w:t>
            </w:r>
          </w:p>
        </w:tc>
        <w:tc>
          <w:tcPr>
            <w:tcW w:w="1170" w:type="dxa"/>
            <w:shd w:val="clear" w:color="auto" w:fill="C6D9F1"/>
          </w:tcPr>
          <w:p w14:paraId="7A38BF7C" w14:textId="77777777" w:rsidR="00B43EE8" w:rsidRPr="004D04BB" w:rsidRDefault="00B43EE8" w:rsidP="00936250">
            <w:pPr>
              <w:pStyle w:val="TableHeading"/>
              <w:rPr>
                <w:rFonts w:ascii="Times New Roman" w:hAnsi="Times New Roman"/>
              </w:rPr>
            </w:pPr>
            <w:r w:rsidRPr="004D04BB">
              <w:rPr>
                <w:rFonts w:ascii="Times New Roman" w:hAnsi="Times New Roman"/>
              </w:rPr>
              <w:t>Date</w:t>
            </w:r>
          </w:p>
        </w:tc>
        <w:tc>
          <w:tcPr>
            <w:tcW w:w="5380" w:type="dxa"/>
            <w:shd w:val="clear" w:color="auto" w:fill="C6D9F1"/>
          </w:tcPr>
          <w:p w14:paraId="6E16F447" w14:textId="77777777" w:rsidR="00B43EE8" w:rsidRPr="004D04BB" w:rsidRDefault="00B43EE8" w:rsidP="00936250">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14:paraId="01A627EE" w14:textId="77777777" w:rsidR="00B43EE8" w:rsidRPr="004D04BB" w:rsidRDefault="00B43EE8" w:rsidP="00936250">
            <w:pPr>
              <w:pStyle w:val="TableHeading"/>
              <w:rPr>
                <w:rFonts w:ascii="Times New Roman" w:hAnsi="Times New Roman"/>
              </w:rPr>
            </w:pPr>
            <w:r w:rsidRPr="004D04BB">
              <w:rPr>
                <w:rFonts w:ascii="Times New Roman" w:hAnsi="Times New Roman"/>
              </w:rPr>
              <w:t>Author</w:t>
            </w:r>
          </w:p>
        </w:tc>
      </w:tr>
      <w:tr w:rsidR="00B43EE8" w:rsidRPr="004D04BB" w14:paraId="055E0FD8" w14:textId="77777777" w:rsidTr="00936250">
        <w:trPr>
          <w:trHeight w:hRule="exact" w:val="301"/>
        </w:trPr>
        <w:tc>
          <w:tcPr>
            <w:tcW w:w="900" w:type="dxa"/>
          </w:tcPr>
          <w:p w14:paraId="39152DC2" w14:textId="77777777" w:rsidR="00B43EE8" w:rsidRPr="004D04BB" w:rsidRDefault="00B43EE8" w:rsidP="00936250">
            <w:pPr>
              <w:pStyle w:val="TableText"/>
              <w:rPr>
                <w:rFonts w:ascii="Times New Roman" w:hAnsi="Times New Roman" w:cs="Times New Roman"/>
              </w:rPr>
            </w:pPr>
            <w:r>
              <w:rPr>
                <w:rFonts w:ascii="Times New Roman" w:hAnsi="Times New Roman" w:cs="Times New Roman"/>
              </w:rPr>
              <w:t>1.0</w:t>
            </w:r>
          </w:p>
        </w:tc>
        <w:tc>
          <w:tcPr>
            <w:tcW w:w="1170" w:type="dxa"/>
          </w:tcPr>
          <w:p w14:paraId="7C893A26" w14:textId="77777777" w:rsidR="00B43EE8" w:rsidRPr="004D04BB" w:rsidRDefault="00C11B67" w:rsidP="00C11B67">
            <w:pPr>
              <w:pStyle w:val="TableText"/>
              <w:rPr>
                <w:rFonts w:ascii="Times New Roman" w:hAnsi="Times New Roman" w:cs="Times New Roman"/>
              </w:rPr>
            </w:pPr>
            <w:r>
              <w:rPr>
                <w:rFonts w:ascii="Times New Roman" w:hAnsi="Times New Roman" w:cs="Times New Roman"/>
              </w:rPr>
              <w:t>02</w:t>
            </w:r>
            <w:r w:rsidR="00254D3E">
              <w:rPr>
                <w:rFonts w:ascii="Times New Roman" w:hAnsi="Times New Roman" w:cs="Times New Roman"/>
              </w:rPr>
              <w:t>/</w:t>
            </w:r>
            <w:r>
              <w:rPr>
                <w:rFonts w:ascii="Times New Roman" w:hAnsi="Times New Roman" w:cs="Times New Roman"/>
              </w:rPr>
              <w:t>17</w:t>
            </w:r>
            <w:r w:rsidR="00B43EE8">
              <w:rPr>
                <w:rFonts w:ascii="Times New Roman" w:hAnsi="Times New Roman" w:cs="Times New Roman"/>
              </w:rPr>
              <w:t>/201</w:t>
            </w:r>
            <w:r>
              <w:rPr>
                <w:rFonts w:ascii="Times New Roman" w:hAnsi="Times New Roman" w:cs="Times New Roman"/>
              </w:rPr>
              <w:t>6</w:t>
            </w:r>
          </w:p>
        </w:tc>
        <w:tc>
          <w:tcPr>
            <w:tcW w:w="5380" w:type="dxa"/>
          </w:tcPr>
          <w:p w14:paraId="3788B95E" w14:textId="77777777" w:rsidR="00B43EE8" w:rsidRPr="004D04BB" w:rsidRDefault="00B43EE8" w:rsidP="00936250">
            <w:pPr>
              <w:pStyle w:val="TableText"/>
              <w:rPr>
                <w:rFonts w:ascii="Times New Roman" w:hAnsi="Times New Roman" w:cs="Times New Roman"/>
              </w:rPr>
            </w:pPr>
            <w:r>
              <w:rPr>
                <w:rFonts w:ascii="Times New Roman" w:hAnsi="Times New Roman" w:cs="Times New Roman"/>
              </w:rPr>
              <w:t>Initial</w:t>
            </w:r>
          </w:p>
        </w:tc>
        <w:tc>
          <w:tcPr>
            <w:tcW w:w="2000" w:type="dxa"/>
          </w:tcPr>
          <w:p w14:paraId="133C24D7" w14:textId="77777777" w:rsidR="00B43EE8" w:rsidRPr="004D04BB" w:rsidRDefault="00C11B67" w:rsidP="00B43EE8">
            <w:pPr>
              <w:pStyle w:val="TableText"/>
              <w:rPr>
                <w:rFonts w:ascii="Times New Roman" w:hAnsi="Times New Roman" w:cs="Times New Roman"/>
              </w:rPr>
            </w:pPr>
            <w:r>
              <w:rPr>
                <w:rFonts w:ascii="Times New Roman" w:hAnsi="Times New Roman" w:cs="Times New Roman"/>
              </w:rPr>
              <w:t>Suchit Kavady</w:t>
            </w:r>
          </w:p>
        </w:tc>
      </w:tr>
      <w:tr w:rsidR="000E26C0" w:rsidRPr="004D04BB" w14:paraId="4807B4A5" w14:textId="77777777" w:rsidTr="00936250">
        <w:trPr>
          <w:trHeight w:hRule="exact" w:val="301"/>
        </w:trPr>
        <w:tc>
          <w:tcPr>
            <w:tcW w:w="900" w:type="dxa"/>
          </w:tcPr>
          <w:p w14:paraId="04928CBE" w14:textId="77777777" w:rsidR="000E26C0" w:rsidRPr="004D04BB" w:rsidRDefault="000E26C0" w:rsidP="000E26C0">
            <w:pPr>
              <w:pStyle w:val="TableText"/>
              <w:rPr>
                <w:rFonts w:ascii="Times New Roman" w:hAnsi="Times New Roman" w:cs="Times New Roman"/>
              </w:rPr>
            </w:pPr>
            <w:r>
              <w:rPr>
                <w:rFonts w:ascii="Times New Roman" w:hAnsi="Times New Roman" w:cs="Times New Roman"/>
              </w:rPr>
              <w:t>1.1</w:t>
            </w:r>
          </w:p>
        </w:tc>
        <w:tc>
          <w:tcPr>
            <w:tcW w:w="1170" w:type="dxa"/>
          </w:tcPr>
          <w:p w14:paraId="052DFC24" w14:textId="77777777" w:rsidR="000E26C0" w:rsidRPr="004D04BB" w:rsidRDefault="000E26C0" w:rsidP="000E26C0">
            <w:pPr>
              <w:pStyle w:val="TableText"/>
              <w:rPr>
                <w:rFonts w:ascii="Times New Roman" w:hAnsi="Times New Roman" w:cs="Times New Roman"/>
              </w:rPr>
            </w:pPr>
            <w:r>
              <w:rPr>
                <w:rFonts w:ascii="Times New Roman" w:hAnsi="Times New Roman" w:cs="Times New Roman"/>
              </w:rPr>
              <w:t>04/21/2016</w:t>
            </w:r>
          </w:p>
        </w:tc>
        <w:tc>
          <w:tcPr>
            <w:tcW w:w="5380" w:type="dxa"/>
          </w:tcPr>
          <w:p w14:paraId="502E9D83" w14:textId="77777777" w:rsidR="000E26C0" w:rsidRPr="004D04BB" w:rsidRDefault="000E26C0" w:rsidP="00346975">
            <w:pPr>
              <w:pStyle w:val="TableText"/>
              <w:rPr>
                <w:rFonts w:ascii="Times New Roman" w:hAnsi="Times New Roman" w:cs="Times New Roman"/>
              </w:rPr>
            </w:pPr>
            <w:r>
              <w:rPr>
                <w:rFonts w:ascii="Times New Roman" w:hAnsi="Times New Roman" w:cs="Times New Roman"/>
              </w:rPr>
              <w:t>updated</w:t>
            </w:r>
          </w:p>
        </w:tc>
        <w:tc>
          <w:tcPr>
            <w:tcW w:w="2000" w:type="dxa"/>
          </w:tcPr>
          <w:p w14:paraId="275D796B" w14:textId="77777777" w:rsidR="000E26C0" w:rsidRPr="004D04BB" w:rsidRDefault="000E26C0" w:rsidP="000E26C0">
            <w:pPr>
              <w:pStyle w:val="TableText"/>
              <w:rPr>
                <w:rFonts w:ascii="Times New Roman" w:hAnsi="Times New Roman" w:cs="Times New Roman"/>
              </w:rPr>
            </w:pPr>
            <w:r>
              <w:rPr>
                <w:rFonts w:ascii="Times New Roman" w:hAnsi="Times New Roman" w:cs="Times New Roman"/>
              </w:rPr>
              <w:t>Rabi Sahu</w:t>
            </w:r>
          </w:p>
        </w:tc>
      </w:tr>
      <w:tr w:rsidR="000E26C0" w:rsidRPr="004D04BB" w14:paraId="47CA0048" w14:textId="77777777" w:rsidTr="006E10D9">
        <w:trPr>
          <w:trHeight w:hRule="exact" w:val="859"/>
        </w:trPr>
        <w:tc>
          <w:tcPr>
            <w:tcW w:w="900" w:type="dxa"/>
          </w:tcPr>
          <w:p w14:paraId="6AA9EF50" w14:textId="77777777" w:rsidR="000E26C0" w:rsidRDefault="00AA4689" w:rsidP="00936250">
            <w:pPr>
              <w:pStyle w:val="TableText"/>
              <w:rPr>
                <w:rFonts w:ascii="Times New Roman" w:hAnsi="Times New Roman" w:cs="Times New Roman"/>
              </w:rPr>
            </w:pPr>
            <w:r>
              <w:rPr>
                <w:rFonts w:ascii="Times New Roman" w:hAnsi="Times New Roman" w:cs="Times New Roman"/>
              </w:rPr>
              <w:t>1.2</w:t>
            </w:r>
          </w:p>
        </w:tc>
        <w:tc>
          <w:tcPr>
            <w:tcW w:w="1170" w:type="dxa"/>
          </w:tcPr>
          <w:p w14:paraId="144EB3F2" w14:textId="77777777" w:rsidR="000E26C0" w:rsidRDefault="00AA4689" w:rsidP="00936250">
            <w:pPr>
              <w:pStyle w:val="TableText"/>
              <w:rPr>
                <w:rFonts w:ascii="Times New Roman" w:hAnsi="Times New Roman" w:cs="Times New Roman"/>
              </w:rPr>
            </w:pPr>
            <w:r>
              <w:rPr>
                <w:rFonts w:ascii="Times New Roman" w:hAnsi="Times New Roman" w:cs="Times New Roman"/>
              </w:rPr>
              <w:t>06/21/2016</w:t>
            </w:r>
          </w:p>
        </w:tc>
        <w:tc>
          <w:tcPr>
            <w:tcW w:w="5380" w:type="dxa"/>
          </w:tcPr>
          <w:p w14:paraId="2A5A0343" w14:textId="77777777" w:rsidR="000E26C0" w:rsidRDefault="006E10D9" w:rsidP="00936250">
            <w:pPr>
              <w:pStyle w:val="TableText"/>
              <w:rPr>
                <w:rFonts w:ascii="Times New Roman" w:hAnsi="Times New Roman" w:cs="Times New Roman"/>
              </w:rPr>
            </w:pPr>
            <w:r>
              <w:rPr>
                <w:rFonts w:ascii="Times New Roman" w:hAnsi="Times New Roman" w:cs="Times New Roman"/>
              </w:rPr>
              <w:t xml:space="preserve">Updated the exceptions for </w:t>
            </w:r>
            <w:proofErr w:type="spellStart"/>
            <w:r>
              <w:rPr>
                <w:rFonts w:ascii="Times New Roman" w:hAnsi="Times New Roman" w:cs="Times New Roman"/>
              </w:rPr>
              <w:t>CorrelationID</w:t>
            </w:r>
            <w:proofErr w:type="spellEnd"/>
            <w:r>
              <w:rPr>
                <w:rFonts w:ascii="Times New Roman" w:hAnsi="Times New Roman" w:cs="Times New Roman"/>
              </w:rPr>
              <w:t xml:space="preserve"> in the use case table, in section 4. Added required logging patterns in a new section 5.</w:t>
            </w:r>
          </w:p>
        </w:tc>
        <w:tc>
          <w:tcPr>
            <w:tcW w:w="2000" w:type="dxa"/>
          </w:tcPr>
          <w:p w14:paraId="5A3BEB98" w14:textId="77777777" w:rsidR="000E26C0" w:rsidRDefault="00AA4689" w:rsidP="00936250">
            <w:pPr>
              <w:pStyle w:val="TableText"/>
              <w:rPr>
                <w:rFonts w:ascii="Times New Roman" w:hAnsi="Times New Roman" w:cs="Times New Roman"/>
              </w:rPr>
            </w:pPr>
            <w:r>
              <w:rPr>
                <w:rFonts w:ascii="Times New Roman" w:hAnsi="Times New Roman" w:cs="Times New Roman"/>
              </w:rPr>
              <w:t>John Henschel</w:t>
            </w:r>
          </w:p>
        </w:tc>
      </w:tr>
      <w:tr w:rsidR="00AA4689" w:rsidRPr="004D04BB" w14:paraId="5DD0AF7B" w14:textId="77777777" w:rsidTr="00936250">
        <w:trPr>
          <w:trHeight w:hRule="exact" w:val="438"/>
        </w:trPr>
        <w:tc>
          <w:tcPr>
            <w:tcW w:w="900" w:type="dxa"/>
          </w:tcPr>
          <w:p w14:paraId="2B79B0BC" w14:textId="77777777" w:rsidR="00AA4689" w:rsidRDefault="001F1827" w:rsidP="00936250">
            <w:pPr>
              <w:pStyle w:val="TableText"/>
              <w:rPr>
                <w:rFonts w:ascii="Times New Roman" w:hAnsi="Times New Roman" w:cs="Times New Roman"/>
              </w:rPr>
            </w:pPr>
            <w:r>
              <w:rPr>
                <w:rFonts w:ascii="Times New Roman" w:hAnsi="Times New Roman" w:cs="Times New Roman"/>
              </w:rPr>
              <w:t>1.3</w:t>
            </w:r>
          </w:p>
        </w:tc>
        <w:tc>
          <w:tcPr>
            <w:tcW w:w="1170" w:type="dxa"/>
          </w:tcPr>
          <w:p w14:paraId="767DE952" w14:textId="77777777" w:rsidR="00AA4689" w:rsidRDefault="001F1827" w:rsidP="00936250">
            <w:pPr>
              <w:pStyle w:val="TableText"/>
              <w:rPr>
                <w:rFonts w:ascii="Times New Roman" w:hAnsi="Times New Roman" w:cs="Times New Roman"/>
              </w:rPr>
            </w:pPr>
            <w:r>
              <w:rPr>
                <w:rFonts w:ascii="Times New Roman" w:hAnsi="Times New Roman" w:cs="Times New Roman"/>
              </w:rPr>
              <w:t>6/22/2016</w:t>
            </w:r>
          </w:p>
        </w:tc>
        <w:tc>
          <w:tcPr>
            <w:tcW w:w="5380" w:type="dxa"/>
          </w:tcPr>
          <w:p w14:paraId="576CE480" w14:textId="77777777" w:rsidR="00AA4689" w:rsidRDefault="001F1827" w:rsidP="00936250">
            <w:pPr>
              <w:pStyle w:val="TableText"/>
              <w:rPr>
                <w:rFonts w:ascii="Times New Roman" w:hAnsi="Times New Roman" w:cs="Times New Roman"/>
              </w:rPr>
            </w:pPr>
            <w:r>
              <w:rPr>
                <w:rFonts w:ascii="Times New Roman" w:hAnsi="Times New Roman" w:cs="Times New Roman"/>
              </w:rPr>
              <w:t>Small changes to section 5</w:t>
            </w:r>
          </w:p>
        </w:tc>
        <w:tc>
          <w:tcPr>
            <w:tcW w:w="2000" w:type="dxa"/>
          </w:tcPr>
          <w:p w14:paraId="0786EA21" w14:textId="77777777" w:rsidR="00AA4689" w:rsidRDefault="001F1827" w:rsidP="00936250">
            <w:pPr>
              <w:pStyle w:val="TableText"/>
              <w:rPr>
                <w:rFonts w:ascii="Times New Roman" w:hAnsi="Times New Roman" w:cs="Times New Roman"/>
              </w:rPr>
            </w:pPr>
            <w:r>
              <w:rPr>
                <w:rFonts w:ascii="Times New Roman" w:hAnsi="Times New Roman" w:cs="Times New Roman"/>
              </w:rPr>
              <w:t>John Henschel</w:t>
            </w:r>
          </w:p>
        </w:tc>
      </w:tr>
      <w:tr w:rsidR="008A4D93" w:rsidRPr="004D04BB" w14:paraId="3F22592A" w14:textId="77777777" w:rsidTr="00936250">
        <w:trPr>
          <w:trHeight w:hRule="exact" w:val="438"/>
        </w:trPr>
        <w:tc>
          <w:tcPr>
            <w:tcW w:w="900" w:type="dxa"/>
          </w:tcPr>
          <w:p w14:paraId="29E8E411" w14:textId="77777777" w:rsidR="008A4D93" w:rsidRDefault="008A4D93" w:rsidP="00936250">
            <w:pPr>
              <w:pStyle w:val="TableText"/>
              <w:rPr>
                <w:rFonts w:ascii="Times New Roman" w:hAnsi="Times New Roman" w:cs="Times New Roman"/>
              </w:rPr>
            </w:pPr>
            <w:r>
              <w:rPr>
                <w:rFonts w:ascii="Times New Roman" w:hAnsi="Times New Roman" w:cs="Times New Roman"/>
              </w:rPr>
              <w:t>1.4</w:t>
            </w:r>
          </w:p>
        </w:tc>
        <w:tc>
          <w:tcPr>
            <w:tcW w:w="1170" w:type="dxa"/>
          </w:tcPr>
          <w:p w14:paraId="6682269B" w14:textId="77777777" w:rsidR="008A4D93" w:rsidRDefault="008A4D93" w:rsidP="00936250">
            <w:pPr>
              <w:pStyle w:val="TableText"/>
              <w:rPr>
                <w:rFonts w:ascii="Times New Roman" w:hAnsi="Times New Roman" w:cs="Times New Roman"/>
              </w:rPr>
            </w:pPr>
            <w:r>
              <w:rPr>
                <w:rFonts w:ascii="Times New Roman" w:hAnsi="Times New Roman" w:cs="Times New Roman"/>
              </w:rPr>
              <w:t>7/27/2016</w:t>
            </w:r>
          </w:p>
        </w:tc>
        <w:tc>
          <w:tcPr>
            <w:tcW w:w="5380" w:type="dxa"/>
          </w:tcPr>
          <w:p w14:paraId="2A0FFE9F" w14:textId="77777777" w:rsidR="008A4D93" w:rsidRDefault="008A4D93" w:rsidP="00936250">
            <w:pPr>
              <w:pStyle w:val="TableText"/>
              <w:rPr>
                <w:rFonts w:ascii="Times New Roman" w:hAnsi="Times New Roman" w:cs="Times New Roman"/>
              </w:rPr>
            </w:pPr>
            <w:r>
              <w:rPr>
                <w:rFonts w:ascii="Times New Roman" w:hAnsi="Times New Roman" w:cs="Times New Roman"/>
              </w:rPr>
              <w:t>Added a standard date timestamp format</w:t>
            </w:r>
          </w:p>
        </w:tc>
        <w:tc>
          <w:tcPr>
            <w:tcW w:w="2000" w:type="dxa"/>
          </w:tcPr>
          <w:p w14:paraId="42A7EC55" w14:textId="77777777" w:rsidR="008A4D93" w:rsidRDefault="008A4D93" w:rsidP="00936250">
            <w:pPr>
              <w:pStyle w:val="TableText"/>
              <w:rPr>
                <w:rFonts w:ascii="Times New Roman" w:hAnsi="Times New Roman" w:cs="Times New Roman"/>
              </w:rPr>
            </w:pPr>
            <w:r>
              <w:rPr>
                <w:rFonts w:ascii="Times New Roman" w:hAnsi="Times New Roman" w:cs="Times New Roman"/>
              </w:rPr>
              <w:t>John Henschel</w:t>
            </w:r>
          </w:p>
        </w:tc>
      </w:tr>
    </w:tbl>
    <w:p w14:paraId="23C36365" w14:textId="77777777" w:rsidR="00B43EE8" w:rsidRPr="004D04BB" w:rsidRDefault="00B43EE8" w:rsidP="00B43EE8"/>
    <w:p w14:paraId="19C8E9F1" w14:textId="77777777" w:rsidR="00B43EE8" w:rsidRPr="004D04BB" w:rsidRDefault="00B43EE8" w:rsidP="00B43EE8">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B43EE8" w:rsidRPr="004D04BB" w14:paraId="2A8BD5E3" w14:textId="77777777" w:rsidTr="00936250">
        <w:trPr>
          <w:trHeight w:hRule="exact" w:val="301"/>
        </w:trPr>
        <w:tc>
          <w:tcPr>
            <w:tcW w:w="2070" w:type="dxa"/>
            <w:shd w:val="clear" w:color="auto" w:fill="C6D9F1"/>
          </w:tcPr>
          <w:p w14:paraId="4BC38AA2" w14:textId="77777777" w:rsidR="00B43EE8" w:rsidRPr="004D04BB" w:rsidRDefault="00B43EE8" w:rsidP="00936250">
            <w:pPr>
              <w:ind w:right="-108"/>
              <w:rPr>
                <w:b/>
                <w:bCs/>
              </w:rPr>
            </w:pPr>
            <w:r>
              <w:rPr>
                <w:b/>
                <w:bCs/>
              </w:rPr>
              <w:t>Team</w:t>
            </w:r>
          </w:p>
        </w:tc>
        <w:tc>
          <w:tcPr>
            <w:tcW w:w="2160" w:type="dxa"/>
            <w:shd w:val="clear" w:color="auto" w:fill="C6D9F1"/>
          </w:tcPr>
          <w:p w14:paraId="27AA38A7" w14:textId="77777777" w:rsidR="00B43EE8" w:rsidRPr="004D04BB" w:rsidRDefault="00B43EE8" w:rsidP="00936250">
            <w:pPr>
              <w:pStyle w:val="TableHeading"/>
              <w:rPr>
                <w:rFonts w:ascii="Times New Roman" w:hAnsi="Times New Roman"/>
              </w:rPr>
            </w:pPr>
            <w:r>
              <w:rPr>
                <w:rFonts w:ascii="Times New Roman" w:hAnsi="Times New Roman"/>
              </w:rPr>
              <w:t>Name</w:t>
            </w:r>
          </w:p>
        </w:tc>
        <w:tc>
          <w:tcPr>
            <w:tcW w:w="2340" w:type="dxa"/>
            <w:shd w:val="clear" w:color="auto" w:fill="C6D9F1"/>
          </w:tcPr>
          <w:p w14:paraId="484C234D" w14:textId="77777777" w:rsidR="00B43EE8" w:rsidRPr="004D04BB" w:rsidRDefault="00B43EE8" w:rsidP="00936250">
            <w:pPr>
              <w:pStyle w:val="TableHeading"/>
              <w:rPr>
                <w:rFonts w:ascii="Times New Roman" w:hAnsi="Times New Roman"/>
              </w:rPr>
            </w:pPr>
            <w:r>
              <w:rPr>
                <w:rFonts w:ascii="Times New Roman" w:hAnsi="Times New Roman"/>
              </w:rPr>
              <w:t>Role</w:t>
            </w:r>
          </w:p>
        </w:tc>
        <w:tc>
          <w:tcPr>
            <w:tcW w:w="2880" w:type="dxa"/>
            <w:shd w:val="clear" w:color="auto" w:fill="C6D9F1"/>
          </w:tcPr>
          <w:p w14:paraId="2BF32980" w14:textId="77777777" w:rsidR="00B43EE8" w:rsidRPr="004D04BB" w:rsidRDefault="00B43EE8" w:rsidP="00936250">
            <w:pPr>
              <w:pStyle w:val="TableHeading"/>
              <w:rPr>
                <w:rFonts w:ascii="Times New Roman" w:hAnsi="Times New Roman"/>
              </w:rPr>
            </w:pPr>
            <w:r>
              <w:rPr>
                <w:rFonts w:ascii="Times New Roman" w:hAnsi="Times New Roman"/>
              </w:rPr>
              <w:t>Contact (Email / Phone)</w:t>
            </w:r>
          </w:p>
        </w:tc>
      </w:tr>
      <w:tr w:rsidR="00B43EE8" w:rsidRPr="004D04BB" w14:paraId="664FA4B3" w14:textId="77777777" w:rsidTr="00936250">
        <w:trPr>
          <w:trHeight w:hRule="exact" w:val="301"/>
        </w:trPr>
        <w:tc>
          <w:tcPr>
            <w:tcW w:w="2070" w:type="dxa"/>
          </w:tcPr>
          <w:p w14:paraId="51993CC1" w14:textId="77777777" w:rsidR="00B43EE8" w:rsidRPr="004D04BB" w:rsidRDefault="00B43EE8" w:rsidP="00936250">
            <w:pPr>
              <w:pStyle w:val="TableText"/>
              <w:rPr>
                <w:rFonts w:ascii="Times New Roman" w:hAnsi="Times New Roman" w:cs="Times New Roman"/>
              </w:rPr>
            </w:pPr>
          </w:p>
        </w:tc>
        <w:tc>
          <w:tcPr>
            <w:tcW w:w="2160" w:type="dxa"/>
          </w:tcPr>
          <w:p w14:paraId="7EBCA967" w14:textId="77777777" w:rsidR="00B43EE8" w:rsidRPr="004D04BB" w:rsidRDefault="00B43EE8" w:rsidP="00936250">
            <w:pPr>
              <w:pStyle w:val="TableText"/>
              <w:rPr>
                <w:rFonts w:ascii="Times New Roman" w:hAnsi="Times New Roman" w:cs="Times New Roman"/>
              </w:rPr>
            </w:pPr>
          </w:p>
        </w:tc>
        <w:tc>
          <w:tcPr>
            <w:tcW w:w="2340" w:type="dxa"/>
          </w:tcPr>
          <w:p w14:paraId="26BBC6D6" w14:textId="77777777" w:rsidR="00B43EE8" w:rsidRPr="004D04BB" w:rsidRDefault="00B43EE8" w:rsidP="00936250">
            <w:pPr>
              <w:pStyle w:val="TableText"/>
              <w:rPr>
                <w:rFonts w:ascii="Times New Roman" w:hAnsi="Times New Roman" w:cs="Times New Roman"/>
              </w:rPr>
            </w:pPr>
          </w:p>
        </w:tc>
        <w:tc>
          <w:tcPr>
            <w:tcW w:w="2880" w:type="dxa"/>
          </w:tcPr>
          <w:p w14:paraId="0CC7C14F" w14:textId="77777777" w:rsidR="00B43EE8" w:rsidRPr="004D04BB" w:rsidRDefault="00B43EE8" w:rsidP="00936250">
            <w:pPr>
              <w:pStyle w:val="TableText"/>
              <w:rPr>
                <w:rFonts w:ascii="Times New Roman" w:hAnsi="Times New Roman" w:cs="Times New Roman"/>
              </w:rPr>
            </w:pPr>
          </w:p>
        </w:tc>
      </w:tr>
      <w:tr w:rsidR="00B43EE8" w:rsidRPr="004D04BB" w14:paraId="4C4625C0" w14:textId="77777777" w:rsidTr="00936250">
        <w:trPr>
          <w:trHeight w:hRule="exact" w:val="301"/>
        </w:trPr>
        <w:tc>
          <w:tcPr>
            <w:tcW w:w="2070" w:type="dxa"/>
          </w:tcPr>
          <w:p w14:paraId="186E5F4A" w14:textId="77777777" w:rsidR="00B43EE8" w:rsidRPr="004D04BB" w:rsidRDefault="00B43EE8" w:rsidP="00936250">
            <w:pPr>
              <w:pStyle w:val="TableText"/>
              <w:rPr>
                <w:rFonts w:ascii="Times New Roman" w:hAnsi="Times New Roman" w:cs="Times New Roman"/>
              </w:rPr>
            </w:pPr>
          </w:p>
        </w:tc>
        <w:tc>
          <w:tcPr>
            <w:tcW w:w="2160" w:type="dxa"/>
          </w:tcPr>
          <w:p w14:paraId="5D4A61D0" w14:textId="77777777" w:rsidR="00B43EE8" w:rsidRPr="004D04BB" w:rsidRDefault="00B43EE8" w:rsidP="00936250">
            <w:pPr>
              <w:pStyle w:val="TableText"/>
              <w:rPr>
                <w:rFonts w:ascii="Times New Roman" w:hAnsi="Times New Roman" w:cs="Times New Roman"/>
              </w:rPr>
            </w:pPr>
          </w:p>
        </w:tc>
        <w:tc>
          <w:tcPr>
            <w:tcW w:w="2340" w:type="dxa"/>
          </w:tcPr>
          <w:p w14:paraId="099750CB" w14:textId="77777777" w:rsidR="00B43EE8" w:rsidRPr="004D04BB" w:rsidRDefault="00B43EE8" w:rsidP="00936250">
            <w:pPr>
              <w:pStyle w:val="TableText"/>
              <w:rPr>
                <w:rFonts w:ascii="Times New Roman" w:hAnsi="Times New Roman" w:cs="Times New Roman"/>
              </w:rPr>
            </w:pPr>
          </w:p>
        </w:tc>
        <w:tc>
          <w:tcPr>
            <w:tcW w:w="2880" w:type="dxa"/>
          </w:tcPr>
          <w:p w14:paraId="0D032243" w14:textId="77777777" w:rsidR="00B43EE8" w:rsidRPr="004D04BB" w:rsidRDefault="00B43EE8" w:rsidP="00936250">
            <w:pPr>
              <w:pStyle w:val="TableText"/>
              <w:rPr>
                <w:rFonts w:ascii="Times New Roman" w:hAnsi="Times New Roman" w:cs="Times New Roman"/>
              </w:rPr>
            </w:pPr>
          </w:p>
        </w:tc>
      </w:tr>
      <w:tr w:rsidR="00B43EE8" w:rsidRPr="004D04BB" w14:paraId="4F1DD9D5" w14:textId="77777777" w:rsidTr="00936250">
        <w:trPr>
          <w:trHeight w:hRule="exact" w:val="301"/>
        </w:trPr>
        <w:tc>
          <w:tcPr>
            <w:tcW w:w="2070" w:type="dxa"/>
          </w:tcPr>
          <w:p w14:paraId="3A23268B" w14:textId="77777777" w:rsidR="00B43EE8" w:rsidRPr="004D04BB" w:rsidRDefault="00B43EE8" w:rsidP="00936250">
            <w:pPr>
              <w:pStyle w:val="TableText"/>
              <w:rPr>
                <w:rFonts w:ascii="Times New Roman" w:hAnsi="Times New Roman" w:cs="Times New Roman"/>
              </w:rPr>
            </w:pPr>
          </w:p>
        </w:tc>
        <w:tc>
          <w:tcPr>
            <w:tcW w:w="2160" w:type="dxa"/>
          </w:tcPr>
          <w:p w14:paraId="718A7CA2" w14:textId="77777777" w:rsidR="00B43EE8" w:rsidRPr="004D04BB" w:rsidRDefault="00B43EE8" w:rsidP="00936250">
            <w:pPr>
              <w:pStyle w:val="TableText"/>
              <w:rPr>
                <w:rFonts w:ascii="Times New Roman" w:hAnsi="Times New Roman" w:cs="Times New Roman"/>
              </w:rPr>
            </w:pPr>
          </w:p>
        </w:tc>
        <w:tc>
          <w:tcPr>
            <w:tcW w:w="2340" w:type="dxa"/>
          </w:tcPr>
          <w:p w14:paraId="68DC4065" w14:textId="77777777" w:rsidR="00B43EE8" w:rsidRPr="004D04BB" w:rsidRDefault="00B43EE8" w:rsidP="00936250">
            <w:pPr>
              <w:pStyle w:val="TableText"/>
              <w:rPr>
                <w:rFonts w:ascii="Times New Roman" w:hAnsi="Times New Roman" w:cs="Times New Roman"/>
              </w:rPr>
            </w:pPr>
          </w:p>
        </w:tc>
        <w:tc>
          <w:tcPr>
            <w:tcW w:w="2880" w:type="dxa"/>
          </w:tcPr>
          <w:p w14:paraId="649F521C" w14:textId="77777777" w:rsidR="00B43EE8" w:rsidRPr="004D04BB" w:rsidRDefault="00B43EE8" w:rsidP="00936250">
            <w:pPr>
              <w:pStyle w:val="TableText"/>
              <w:rPr>
                <w:rFonts w:ascii="Times New Roman" w:hAnsi="Times New Roman" w:cs="Times New Roman"/>
              </w:rPr>
            </w:pPr>
          </w:p>
        </w:tc>
      </w:tr>
      <w:tr w:rsidR="00B43EE8" w:rsidRPr="004D04BB" w14:paraId="2A8E9E03" w14:textId="77777777" w:rsidTr="00936250">
        <w:trPr>
          <w:trHeight w:hRule="exact" w:val="301"/>
        </w:trPr>
        <w:tc>
          <w:tcPr>
            <w:tcW w:w="2070" w:type="dxa"/>
          </w:tcPr>
          <w:p w14:paraId="473A9C2A" w14:textId="77777777" w:rsidR="00B43EE8" w:rsidRPr="004D04BB" w:rsidRDefault="00B43EE8" w:rsidP="00936250">
            <w:pPr>
              <w:pStyle w:val="TableText"/>
              <w:rPr>
                <w:rFonts w:ascii="Times New Roman" w:hAnsi="Times New Roman" w:cs="Times New Roman"/>
              </w:rPr>
            </w:pPr>
          </w:p>
        </w:tc>
        <w:tc>
          <w:tcPr>
            <w:tcW w:w="2160" w:type="dxa"/>
          </w:tcPr>
          <w:p w14:paraId="2E85E4A8" w14:textId="77777777" w:rsidR="00B43EE8" w:rsidRPr="004D04BB" w:rsidRDefault="00B43EE8" w:rsidP="00936250">
            <w:pPr>
              <w:pStyle w:val="TableText"/>
              <w:rPr>
                <w:rFonts w:ascii="Times New Roman" w:hAnsi="Times New Roman" w:cs="Times New Roman"/>
              </w:rPr>
            </w:pPr>
          </w:p>
        </w:tc>
        <w:tc>
          <w:tcPr>
            <w:tcW w:w="2340" w:type="dxa"/>
          </w:tcPr>
          <w:p w14:paraId="61A1BC00" w14:textId="77777777" w:rsidR="00B43EE8" w:rsidRPr="004D04BB" w:rsidRDefault="00B43EE8" w:rsidP="00936250">
            <w:pPr>
              <w:pStyle w:val="TableText"/>
              <w:rPr>
                <w:rFonts w:ascii="Times New Roman" w:hAnsi="Times New Roman" w:cs="Times New Roman"/>
              </w:rPr>
            </w:pPr>
          </w:p>
        </w:tc>
        <w:tc>
          <w:tcPr>
            <w:tcW w:w="2880" w:type="dxa"/>
          </w:tcPr>
          <w:p w14:paraId="14B623F8" w14:textId="77777777" w:rsidR="00B43EE8" w:rsidRPr="004D04BB" w:rsidRDefault="00B43EE8" w:rsidP="00936250">
            <w:pPr>
              <w:pStyle w:val="TableText"/>
              <w:rPr>
                <w:rFonts w:ascii="Times New Roman" w:hAnsi="Times New Roman" w:cs="Times New Roman"/>
              </w:rPr>
            </w:pPr>
          </w:p>
        </w:tc>
      </w:tr>
    </w:tbl>
    <w:p w14:paraId="3C50A66B" w14:textId="77777777" w:rsidR="003B43CA" w:rsidRDefault="003B43CA" w:rsidP="003B43CA"/>
    <w:p w14:paraId="7D0D1BBA" w14:textId="77777777" w:rsidR="003B43CA" w:rsidRDefault="003B43CA" w:rsidP="003B43CA"/>
    <w:p w14:paraId="7AEDABFF" w14:textId="77777777" w:rsidR="00B43EE8" w:rsidRDefault="00B43EE8" w:rsidP="003B43CA"/>
    <w:p w14:paraId="0AEC588A" w14:textId="77777777" w:rsidR="00B43EE8" w:rsidRDefault="00B43EE8" w:rsidP="003B43CA"/>
    <w:p w14:paraId="280D6633" w14:textId="77777777" w:rsidR="00B43EE8" w:rsidRDefault="00B43EE8" w:rsidP="003B43CA"/>
    <w:p w14:paraId="2516719E" w14:textId="77777777" w:rsidR="00B43EE8" w:rsidRDefault="00B43EE8" w:rsidP="003B43CA"/>
    <w:sdt>
      <w:sdtPr>
        <w:rPr>
          <w:rFonts w:asciiTheme="minorHAnsi" w:eastAsiaTheme="minorHAnsi" w:hAnsiTheme="minorHAnsi" w:cstheme="minorBidi"/>
          <w:color w:val="auto"/>
          <w:sz w:val="22"/>
          <w:szCs w:val="22"/>
        </w:rPr>
        <w:id w:val="-1693757483"/>
        <w:docPartObj>
          <w:docPartGallery w:val="Table of Contents"/>
          <w:docPartUnique/>
        </w:docPartObj>
      </w:sdtPr>
      <w:sdtEndPr>
        <w:rPr>
          <w:b/>
          <w:bCs/>
          <w:noProof/>
        </w:rPr>
      </w:sdtEndPr>
      <w:sdtContent>
        <w:p w14:paraId="691191FD" w14:textId="77777777" w:rsidR="0045394A" w:rsidRDefault="0045394A" w:rsidP="0045394A">
          <w:pPr>
            <w:pStyle w:val="TOCHeading"/>
            <w:jc w:val="center"/>
          </w:pPr>
          <w:r>
            <w:t>Table of content</w:t>
          </w:r>
        </w:p>
        <w:p w14:paraId="621A7DB6" w14:textId="77777777" w:rsidR="0045394A" w:rsidRDefault="0045394A" w:rsidP="0045394A"/>
        <w:p w14:paraId="2D55910D" w14:textId="77777777" w:rsidR="0045394A" w:rsidRPr="0045394A" w:rsidRDefault="0045394A" w:rsidP="0045394A"/>
        <w:p w14:paraId="46AA62B5" w14:textId="77777777" w:rsidR="0088550B" w:rsidRDefault="00124636">
          <w:pPr>
            <w:pStyle w:val="TOC1"/>
            <w:tabs>
              <w:tab w:val="left" w:pos="440"/>
              <w:tab w:val="right" w:leader="dot" w:pos="9350"/>
            </w:tabs>
            <w:rPr>
              <w:rFonts w:eastAsiaTheme="minorEastAsia"/>
              <w:noProof/>
            </w:rPr>
          </w:pPr>
          <w:r>
            <w:fldChar w:fldCharType="begin"/>
          </w:r>
          <w:r w:rsidR="0045394A">
            <w:instrText xml:space="preserve"> TOC \o "1-3" \h \z \u </w:instrText>
          </w:r>
          <w:r>
            <w:fldChar w:fldCharType="separate"/>
          </w:r>
          <w:hyperlink w:anchor="_Toc443484542" w:history="1">
            <w:r w:rsidR="0088550B" w:rsidRPr="000466E4">
              <w:rPr>
                <w:rStyle w:val="Hyperlink"/>
                <w:rFonts w:ascii="Arial Rounded MT Bold" w:hAnsi="Arial Rounded MT Bold"/>
                <w:noProof/>
              </w:rPr>
              <w:t>1.</w:t>
            </w:r>
            <w:r w:rsidR="0088550B">
              <w:rPr>
                <w:rFonts w:eastAsiaTheme="minorEastAsia"/>
                <w:noProof/>
              </w:rPr>
              <w:tab/>
            </w:r>
            <w:r w:rsidR="0088550B" w:rsidRPr="000466E4">
              <w:rPr>
                <w:rStyle w:val="Hyperlink"/>
                <w:rFonts w:ascii="Arial Rounded MT Bold" w:hAnsi="Arial Rounded MT Bold"/>
                <w:noProof/>
              </w:rPr>
              <w:t>Introduction</w:t>
            </w:r>
            <w:r w:rsidR="0088550B">
              <w:rPr>
                <w:noProof/>
                <w:webHidden/>
              </w:rPr>
              <w:tab/>
            </w:r>
            <w:r>
              <w:rPr>
                <w:noProof/>
                <w:webHidden/>
              </w:rPr>
              <w:fldChar w:fldCharType="begin"/>
            </w:r>
            <w:r w:rsidR="0088550B">
              <w:rPr>
                <w:noProof/>
                <w:webHidden/>
              </w:rPr>
              <w:instrText xml:space="preserve"> PAGEREF _Toc443484542 \h </w:instrText>
            </w:r>
            <w:r>
              <w:rPr>
                <w:noProof/>
                <w:webHidden/>
              </w:rPr>
            </w:r>
            <w:r>
              <w:rPr>
                <w:noProof/>
                <w:webHidden/>
              </w:rPr>
              <w:fldChar w:fldCharType="separate"/>
            </w:r>
            <w:r w:rsidR="0088550B">
              <w:rPr>
                <w:noProof/>
                <w:webHidden/>
              </w:rPr>
              <w:t>4</w:t>
            </w:r>
            <w:r>
              <w:rPr>
                <w:noProof/>
                <w:webHidden/>
              </w:rPr>
              <w:fldChar w:fldCharType="end"/>
            </w:r>
          </w:hyperlink>
        </w:p>
        <w:p w14:paraId="1199A26F" w14:textId="77777777" w:rsidR="0088550B" w:rsidRDefault="003C0830">
          <w:pPr>
            <w:pStyle w:val="TOC1"/>
            <w:tabs>
              <w:tab w:val="left" w:pos="440"/>
              <w:tab w:val="right" w:leader="dot" w:pos="9350"/>
            </w:tabs>
            <w:rPr>
              <w:rFonts w:eastAsiaTheme="minorEastAsia"/>
              <w:noProof/>
            </w:rPr>
          </w:pPr>
          <w:hyperlink w:anchor="_Toc443484543" w:history="1">
            <w:r w:rsidR="0088550B" w:rsidRPr="000466E4">
              <w:rPr>
                <w:rStyle w:val="Hyperlink"/>
                <w:rFonts w:ascii="Arial Rounded MT Bold" w:hAnsi="Arial Rounded MT Bold"/>
                <w:noProof/>
              </w:rPr>
              <w:t>2.</w:t>
            </w:r>
            <w:r w:rsidR="0088550B">
              <w:rPr>
                <w:rFonts w:eastAsiaTheme="minorEastAsia"/>
                <w:noProof/>
              </w:rPr>
              <w:tab/>
            </w:r>
            <w:r w:rsidR="0088550B" w:rsidRPr="000466E4">
              <w:rPr>
                <w:rStyle w:val="Hyperlink"/>
                <w:rFonts w:ascii="Arial Rounded MT Bold" w:hAnsi="Arial Rounded MT Bold"/>
                <w:noProof/>
              </w:rPr>
              <w:t>High level System Interactions</w:t>
            </w:r>
            <w:r w:rsidR="0088550B">
              <w:rPr>
                <w:noProof/>
                <w:webHidden/>
              </w:rPr>
              <w:tab/>
            </w:r>
            <w:r w:rsidR="00124636">
              <w:rPr>
                <w:noProof/>
                <w:webHidden/>
              </w:rPr>
              <w:fldChar w:fldCharType="begin"/>
            </w:r>
            <w:r w:rsidR="0088550B">
              <w:rPr>
                <w:noProof/>
                <w:webHidden/>
              </w:rPr>
              <w:instrText xml:space="preserve"> PAGEREF _Toc443484543 \h </w:instrText>
            </w:r>
            <w:r w:rsidR="00124636">
              <w:rPr>
                <w:noProof/>
                <w:webHidden/>
              </w:rPr>
            </w:r>
            <w:r w:rsidR="00124636">
              <w:rPr>
                <w:noProof/>
                <w:webHidden/>
              </w:rPr>
              <w:fldChar w:fldCharType="separate"/>
            </w:r>
            <w:r w:rsidR="0088550B">
              <w:rPr>
                <w:noProof/>
                <w:webHidden/>
              </w:rPr>
              <w:t>4</w:t>
            </w:r>
            <w:r w:rsidR="00124636">
              <w:rPr>
                <w:noProof/>
                <w:webHidden/>
              </w:rPr>
              <w:fldChar w:fldCharType="end"/>
            </w:r>
          </w:hyperlink>
        </w:p>
        <w:p w14:paraId="4DF92649" w14:textId="77777777" w:rsidR="0088550B" w:rsidRDefault="003C0830">
          <w:pPr>
            <w:pStyle w:val="TOC1"/>
            <w:tabs>
              <w:tab w:val="left" w:pos="440"/>
              <w:tab w:val="right" w:leader="dot" w:pos="9350"/>
            </w:tabs>
            <w:rPr>
              <w:rFonts w:eastAsiaTheme="minorEastAsia"/>
              <w:noProof/>
            </w:rPr>
          </w:pPr>
          <w:hyperlink w:anchor="_Toc443484544" w:history="1">
            <w:r w:rsidR="0088550B" w:rsidRPr="000466E4">
              <w:rPr>
                <w:rStyle w:val="Hyperlink"/>
                <w:rFonts w:ascii="Arial Rounded MT Bold" w:hAnsi="Arial Rounded MT Bold"/>
                <w:noProof/>
              </w:rPr>
              <w:t>3.</w:t>
            </w:r>
            <w:r w:rsidR="0088550B">
              <w:rPr>
                <w:rFonts w:eastAsiaTheme="minorEastAsia"/>
                <w:noProof/>
              </w:rPr>
              <w:tab/>
            </w:r>
            <w:r w:rsidR="0088550B" w:rsidRPr="000466E4">
              <w:rPr>
                <w:rStyle w:val="Hyperlink"/>
                <w:rFonts w:ascii="Arial Rounded MT Bold" w:hAnsi="Arial Rounded MT Bold"/>
                <w:noProof/>
              </w:rPr>
              <w:t>Logging Structure</w:t>
            </w:r>
            <w:r w:rsidR="0088550B">
              <w:rPr>
                <w:noProof/>
                <w:webHidden/>
              </w:rPr>
              <w:tab/>
            </w:r>
            <w:r w:rsidR="00124636">
              <w:rPr>
                <w:noProof/>
                <w:webHidden/>
              </w:rPr>
              <w:fldChar w:fldCharType="begin"/>
            </w:r>
            <w:r w:rsidR="0088550B">
              <w:rPr>
                <w:noProof/>
                <w:webHidden/>
              </w:rPr>
              <w:instrText xml:space="preserve"> PAGEREF _Toc443484544 \h </w:instrText>
            </w:r>
            <w:r w:rsidR="00124636">
              <w:rPr>
                <w:noProof/>
                <w:webHidden/>
              </w:rPr>
            </w:r>
            <w:r w:rsidR="00124636">
              <w:rPr>
                <w:noProof/>
                <w:webHidden/>
              </w:rPr>
              <w:fldChar w:fldCharType="separate"/>
            </w:r>
            <w:r w:rsidR="0088550B">
              <w:rPr>
                <w:noProof/>
                <w:webHidden/>
              </w:rPr>
              <w:t>5</w:t>
            </w:r>
            <w:r w:rsidR="00124636">
              <w:rPr>
                <w:noProof/>
                <w:webHidden/>
              </w:rPr>
              <w:fldChar w:fldCharType="end"/>
            </w:r>
          </w:hyperlink>
        </w:p>
        <w:p w14:paraId="6A3E8D91" w14:textId="77777777" w:rsidR="0088550B" w:rsidRDefault="003C0830">
          <w:pPr>
            <w:pStyle w:val="TOC1"/>
            <w:tabs>
              <w:tab w:val="left" w:pos="440"/>
              <w:tab w:val="right" w:leader="dot" w:pos="9350"/>
            </w:tabs>
            <w:rPr>
              <w:rFonts w:eastAsiaTheme="minorEastAsia"/>
              <w:noProof/>
            </w:rPr>
          </w:pPr>
          <w:hyperlink w:anchor="_Toc443484545" w:history="1">
            <w:r w:rsidR="0088550B" w:rsidRPr="000466E4">
              <w:rPr>
                <w:rStyle w:val="Hyperlink"/>
                <w:rFonts w:ascii="Arial Rounded MT Bold" w:hAnsi="Arial Rounded MT Bold"/>
                <w:noProof/>
              </w:rPr>
              <w:t>4.</w:t>
            </w:r>
            <w:r w:rsidR="0088550B">
              <w:rPr>
                <w:rFonts w:eastAsiaTheme="minorEastAsia"/>
                <w:noProof/>
              </w:rPr>
              <w:tab/>
            </w:r>
            <w:r w:rsidR="0088550B" w:rsidRPr="000466E4">
              <w:rPr>
                <w:rStyle w:val="Hyperlink"/>
                <w:rFonts w:ascii="Arial Rounded MT Bold" w:hAnsi="Arial Rounded MT Bold"/>
                <w:noProof/>
              </w:rPr>
              <w:t>Recommended Logging Points</w:t>
            </w:r>
            <w:r w:rsidR="0088550B">
              <w:rPr>
                <w:noProof/>
                <w:webHidden/>
              </w:rPr>
              <w:tab/>
            </w:r>
            <w:r w:rsidR="00124636">
              <w:rPr>
                <w:noProof/>
                <w:webHidden/>
              </w:rPr>
              <w:fldChar w:fldCharType="begin"/>
            </w:r>
            <w:r w:rsidR="0088550B">
              <w:rPr>
                <w:noProof/>
                <w:webHidden/>
              </w:rPr>
              <w:instrText xml:space="preserve"> PAGEREF _Toc443484545 \h </w:instrText>
            </w:r>
            <w:r w:rsidR="00124636">
              <w:rPr>
                <w:noProof/>
                <w:webHidden/>
              </w:rPr>
            </w:r>
            <w:r w:rsidR="00124636">
              <w:rPr>
                <w:noProof/>
                <w:webHidden/>
              </w:rPr>
              <w:fldChar w:fldCharType="separate"/>
            </w:r>
            <w:r w:rsidR="0088550B">
              <w:rPr>
                <w:noProof/>
                <w:webHidden/>
              </w:rPr>
              <w:t>10</w:t>
            </w:r>
            <w:r w:rsidR="00124636">
              <w:rPr>
                <w:noProof/>
                <w:webHidden/>
              </w:rPr>
              <w:fldChar w:fldCharType="end"/>
            </w:r>
          </w:hyperlink>
        </w:p>
        <w:p w14:paraId="7CC9E5B7" w14:textId="77777777" w:rsidR="0088550B" w:rsidRDefault="003C0830">
          <w:pPr>
            <w:pStyle w:val="TOC1"/>
            <w:tabs>
              <w:tab w:val="left" w:pos="440"/>
              <w:tab w:val="right" w:leader="dot" w:pos="9350"/>
            </w:tabs>
            <w:rPr>
              <w:rFonts w:eastAsiaTheme="minorEastAsia"/>
              <w:noProof/>
            </w:rPr>
          </w:pPr>
          <w:hyperlink w:anchor="_Toc443484546" w:history="1">
            <w:r w:rsidR="0088550B" w:rsidRPr="000466E4">
              <w:rPr>
                <w:rStyle w:val="Hyperlink"/>
                <w:rFonts w:ascii="Arial Rounded MT Bold" w:hAnsi="Arial Rounded MT Bold"/>
                <w:noProof/>
              </w:rPr>
              <w:t>5.</w:t>
            </w:r>
            <w:r w:rsidR="0088550B">
              <w:rPr>
                <w:rFonts w:eastAsiaTheme="minorEastAsia"/>
                <w:noProof/>
              </w:rPr>
              <w:tab/>
            </w:r>
            <w:r w:rsidR="0088550B" w:rsidRPr="000466E4">
              <w:rPr>
                <w:rStyle w:val="Hyperlink"/>
                <w:rFonts w:ascii="Arial Rounded MT Bold" w:hAnsi="Arial Rounded MT Bold"/>
                <w:noProof/>
              </w:rPr>
              <w:t>Appendix</w:t>
            </w:r>
            <w:r w:rsidR="0088550B">
              <w:rPr>
                <w:noProof/>
                <w:webHidden/>
              </w:rPr>
              <w:tab/>
            </w:r>
            <w:r w:rsidR="00124636">
              <w:rPr>
                <w:noProof/>
                <w:webHidden/>
              </w:rPr>
              <w:fldChar w:fldCharType="begin"/>
            </w:r>
            <w:r w:rsidR="0088550B">
              <w:rPr>
                <w:noProof/>
                <w:webHidden/>
              </w:rPr>
              <w:instrText xml:space="preserve"> PAGEREF _Toc443484546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14:paraId="687E88DA" w14:textId="77777777" w:rsidR="0088550B" w:rsidRDefault="003C0830">
          <w:pPr>
            <w:pStyle w:val="TOC1"/>
            <w:tabs>
              <w:tab w:val="left" w:pos="440"/>
              <w:tab w:val="right" w:leader="dot" w:pos="9350"/>
            </w:tabs>
            <w:rPr>
              <w:rFonts w:eastAsiaTheme="minorEastAsia"/>
              <w:noProof/>
            </w:rPr>
          </w:pPr>
          <w:hyperlink w:anchor="_Toc443484547" w:history="1">
            <w:r w:rsidR="0088550B" w:rsidRPr="000466E4">
              <w:rPr>
                <w:rStyle w:val="Hyperlink"/>
                <w:rFonts w:ascii="Arial Rounded MT Bold" w:hAnsi="Arial Rounded MT Bold"/>
                <w:noProof/>
              </w:rPr>
              <w:t>a.</w:t>
            </w:r>
            <w:r w:rsidR="0088550B">
              <w:rPr>
                <w:rFonts w:eastAsiaTheme="minorEastAsia"/>
                <w:noProof/>
              </w:rPr>
              <w:tab/>
            </w:r>
            <w:r w:rsidR="0088550B" w:rsidRPr="000466E4">
              <w:rPr>
                <w:rStyle w:val="Hyperlink"/>
                <w:rFonts w:ascii="Arial Rounded MT Bold" w:hAnsi="Arial Rounded MT Bold"/>
                <w:noProof/>
              </w:rPr>
              <w:t>Sample Log Entries</w:t>
            </w:r>
            <w:r w:rsidR="0088550B">
              <w:rPr>
                <w:noProof/>
                <w:webHidden/>
              </w:rPr>
              <w:tab/>
            </w:r>
            <w:r w:rsidR="00124636">
              <w:rPr>
                <w:noProof/>
                <w:webHidden/>
              </w:rPr>
              <w:fldChar w:fldCharType="begin"/>
            </w:r>
            <w:r w:rsidR="0088550B">
              <w:rPr>
                <w:noProof/>
                <w:webHidden/>
              </w:rPr>
              <w:instrText xml:space="preserve"> PAGEREF _Toc443484547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14:paraId="5954F846" w14:textId="77777777" w:rsidR="0045394A" w:rsidRDefault="00124636">
          <w:r>
            <w:rPr>
              <w:b/>
              <w:bCs/>
              <w:noProof/>
            </w:rPr>
            <w:fldChar w:fldCharType="end"/>
          </w:r>
        </w:p>
      </w:sdtContent>
    </w:sdt>
    <w:p w14:paraId="2BC5708B" w14:textId="77777777" w:rsidR="00981B46" w:rsidRDefault="00981B46">
      <w:pPr>
        <w:rPr>
          <w:rFonts w:ascii="Arial Rounded MT Bold" w:eastAsiaTheme="majorEastAsia" w:hAnsi="Arial Rounded MT Bold" w:cstheme="majorBidi"/>
          <w:color w:val="2E74B5" w:themeColor="accent1" w:themeShade="BF"/>
          <w:sz w:val="24"/>
          <w:szCs w:val="24"/>
        </w:rPr>
      </w:pPr>
      <w:bookmarkStart w:id="0" w:name="_Toc435998621"/>
      <w:r>
        <w:rPr>
          <w:rFonts w:ascii="Arial Rounded MT Bold" w:hAnsi="Arial Rounded MT Bold"/>
          <w:sz w:val="24"/>
          <w:szCs w:val="24"/>
        </w:rPr>
        <w:br w:type="page"/>
      </w:r>
    </w:p>
    <w:p w14:paraId="507B598A" w14:textId="77777777" w:rsidR="00F21651" w:rsidRPr="00C544EE" w:rsidRDefault="00C544EE" w:rsidP="005766F3">
      <w:pPr>
        <w:pStyle w:val="Heading1"/>
        <w:numPr>
          <w:ilvl w:val="0"/>
          <w:numId w:val="4"/>
        </w:numPr>
        <w:rPr>
          <w:rFonts w:ascii="Arial Rounded MT Bold" w:hAnsi="Arial Rounded MT Bold"/>
          <w:sz w:val="24"/>
          <w:szCs w:val="24"/>
        </w:rPr>
      </w:pPr>
      <w:bookmarkStart w:id="1" w:name="_Toc443484542"/>
      <w:r w:rsidRPr="00C544EE">
        <w:rPr>
          <w:rFonts w:ascii="Arial Rounded MT Bold" w:hAnsi="Arial Rounded MT Bold"/>
          <w:sz w:val="24"/>
          <w:szCs w:val="24"/>
        </w:rPr>
        <w:lastRenderedPageBreak/>
        <w:t>Introduction</w:t>
      </w:r>
      <w:bookmarkEnd w:id="0"/>
      <w:bookmarkEnd w:id="1"/>
    </w:p>
    <w:p w14:paraId="2726E331" w14:textId="77777777" w:rsidR="00C544EE" w:rsidRDefault="00C544EE" w:rsidP="00C544EE"/>
    <w:p w14:paraId="19E6A366" w14:textId="77777777" w:rsidR="00C11B67" w:rsidRPr="00C11B67" w:rsidRDefault="00C11B67" w:rsidP="00C11B67">
      <w:pPr>
        <w:jc w:val="both"/>
      </w:pPr>
      <w:r w:rsidRPr="00C11B67">
        <w:t xml:space="preserve">Mulesoft </w:t>
      </w:r>
      <w:proofErr w:type="spellStart"/>
      <w:r w:rsidRPr="00C11B67">
        <w:t>CloudHub</w:t>
      </w:r>
      <w:proofErr w:type="spellEnd"/>
      <w:r w:rsidRPr="00C11B67">
        <w:t xml:space="preserve"> is the integration platform </w:t>
      </w:r>
      <w:r w:rsidR="007E6C53">
        <w:t>to be used to</w:t>
      </w:r>
      <w:r w:rsidRPr="00C11B67">
        <w:t xml:space="preserve"> meet Coca Cola’s Integration needs. </w:t>
      </w:r>
      <w:proofErr w:type="spellStart"/>
      <w:r w:rsidRPr="00C11B67">
        <w:t>Splunk</w:t>
      </w:r>
      <w:proofErr w:type="spellEnd"/>
      <w:r w:rsidRPr="00C11B67">
        <w:t xml:space="preserve"> will be used for monitoring and analytics</w:t>
      </w:r>
      <w:r w:rsidR="007E6C53">
        <w:t xml:space="preserve"> of audit and exception logs generated by Mulesoft.</w:t>
      </w:r>
    </w:p>
    <w:p w14:paraId="4017364E" w14:textId="77777777" w:rsidR="00C544EE" w:rsidRDefault="00C11B67" w:rsidP="00C544EE">
      <w:pPr>
        <w:jc w:val="both"/>
      </w:pPr>
      <w:r w:rsidRPr="00C11B67">
        <w:t>This document discusses the recommended standards for logging while building integration objects</w:t>
      </w:r>
      <w:r w:rsidR="007E6C53">
        <w:t xml:space="preserve"> using</w:t>
      </w:r>
      <w:r w:rsidRPr="00C11B67">
        <w:t xml:space="preserve"> Mule</w:t>
      </w:r>
      <w:r w:rsidR="007E6C53">
        <w:t>soft</w:t>
      </w:r>
      <w:r w:rsidRPr="00C11B67">
        <w:t xml:space="preserve">. Though the document primarily focusses on </w:t>
      </w:r>
      <w:proofErr w:type="spellStart"/>
      <w:r w:rsidRPr="00C11B67">
        <w:t>Mule</w:t>
      </w:r>
      <w:r w:rsidR="00B34337">
        <w:t>soft</w:t>
      </w:r>
      <w:proofErr w:type="spellEnd"/>
      <w:r w:rsidRPr="00C11B67">
        <w:t xml:space="preserve"> </w:t>
      </w:r>
      <w:proofErr w:type="spellStart"/>
      <w:r w:rsidRPr="00C11B67">
        <w:t>CloudHub</w:t>
      </w:r>
      <w:proofErr w:type="spellEnd"/>
      <w:r w:rsidRPr="00C11B67">
        <w:t>, the principles are applicable to integrations developed using On-</w:t>
      </w:r>
      <w:proofErr w:type="spellStart"/>
      <w:r w:rsidRPr="00C11B67">
        <w:t>Prem</w:t>
      </w:r>
      <w:proofErr w:type="spellEnd"/>
      <w:r w:rsidRPr="00C11B67">
        <w:t xml:space="preserve"> </w:t>
      </w:r>
      <w:proofErr w:type="spellStart"/>
      <w:r w:rsidRPr="00C11B67">
        <w:t>Mulesoft</w:t>
      </w:r>
      <w:proofErr w:type="spellEnd"/>
      <w:r w:rsidRPr="00C11B67">
        <w:t xml:space="preserve"> platform also.</w:t>
      </w:r>
    </w:p>
    <w:p w14:paraId="558B154B" w14:textId="77777777" w:rsidR="00C544EE" w:rsidRDefault="00C544EE" w:rsidP="00CA6671">
      <w:pPr>
        <w:rPr>
          <w:rFonts w:ascii="Arial Rounded MT Bold" w:hAnsi="Arial Rounded MT Bold"/>
        </w:rPr>
      </w:pPr>
    </w:p>
    <w:p w14:paraId="53BCB89C" w14:textId="77777777" w:rsidR="00CA6671" w:rsidRDefault="00CA6671" w:rsidP="005766F3">
      <w:pPr>
        <w:pStyle w:val="Heading1"/>
        <w:numPr>
          <w:ilvl w:val="0"/>
          <w:numId w:val="4"/>
        </w:numPr>
        <w:rPr>
          <w:rFonts w:ascii="Arial Rounded MT Bold" w:hAnsi="Arial Rounded MT Bold"/>
          <w:sz w:val="24"/>
          <w:szCs w:val="24"/>
        </w:rPr>
      </w:pPr>
      <w:bookmarkStart w:id="2" w:name="_Toc435998622"/>
      <w:bookmarkStart w:id="3" w:name="_Toc443484543"/>
      <w:r>
        <w:rPr>
          <w:rFonts w:ascii="Arial Rounded MT Bold" w:hAnsi="Arial Rounded MT Bold"/>
          <w:sz w:val="24"/>
          <w:szCs w:val="24"/>
        </w:rPr>
        <w:t xml:space="preserve">High level </w:t>
      </w:r>
      <w:bookmarkEnd w:id="2"/>
      <w:r w:rsidR="00DF7BAE">
        <w:rPr>
          <w:rFonts w:ascii="Arial Rounded MT Bold" w:hAnsi="Arial Rounded MT Bold"/>
          <w:sz w:val="24"/>
          <w:szCs w:val="24"/>
        </w:rPr>
        <w:t>System Interactions</w:t>
      </w:r>
      <w:bookmarkEnd w:id="3"/>
    </w:p>
    <w:p w14:paraId="0A0314C3" w14:textId="77777777" w:rsidR="00C11B67" w:rsidRPr="00C11B67" w:rsidRDefault="00C11B67" w:rsidP="00C11B67"/>
    <w:p w14:paraId="33403962" w14:textId="77777777" w:rsidR="00CA6671" w:rsidRDefault="00CA6671" w:rsidP="00CA6671">
      <w:pPr>
        <w:rPr>
          <w:rFonts w:ascii="Arial Rounded MT Bold" w:hAnsi="Arial Rounded MT Bold"/>
          <w:noProof/>
        </w:rPr>
      </w:pPr>
    </w:p>
    <w:p w14:paraId="41E63573" w14:textId="77777777" w:rsidR="00DF7BAE" w:rsidRDefault="00C11B67" w:rsidP="00CA6671">
      <w:pPr>
        <w:rPr>
          <w:rFonts w:ascii="Arial Rounded MT Bold" w:hAnsi="Arial Rounded MT Bold"/>
          <w:noProof/>
        </w:rPr>
      </w:pPr>
      <w:r>
        <w:rPr>
          <w:rFonts w:ascii="Arial Rounded MT Bold" w:hAnsi="Arial Rounded MT Bold"/>
          <w:noProof/>
        </w:rPr>
        <w:drawing>
          <wp:inline distT="0" distB="0" distL="0" distR="0" wp14:anchorId="2EB52C1C" wp14:editId="776A0982">
            <wp:extent cx="59340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379D563E" w14:textId="77777777" w:rsidR="00DF7BAE" w:rsidRDefault="00DF7BAE" w:rsidP="00CA6671">
      <w:pPr>
        <w:rPr>
          <w:rFonts w:ascii="Arial Rounded MT Bold" w:hAnsi="Arial Rounded MT Bold"/>
          <w:noProof/>
        </w:rPr>
      </w:pPr>
    </w:p>
    <w:p w14:paraId="2A025DB8" w14:textId="77777777" w:rsidR="00DF7BAE" w:rsidRDefault="00981B46" w:rsidP="00CA6671">
      <w:r>
        <w:t>F</w:t>
      </w:r>
      <w:r w:rsidR="00DF7BAE" w:rsidRPr="00DF7BAE">
        <w:t>igu</w:t>
      </w:r>
      <w:r w:rsidR="00DF7BAE">
        <w:t xml:space="preserve">re above shows the high level system interactions between </w:t>
      </w:r>
      <w:proofErr w:type="spellStart"/>
      <w:r w:rsidR="00C11B67">
        <w:t>Mulesoft</w:t>
      </w:r>
      <w:proofErr w:type="spellEnd"/>
      <w:r w:rsidR="00DF7BAE">
        <w:t xml:space="preserve"> and </w:t>
      </w:r>
      <w:proofErr w:type="spellStart"/>
      <w:r w:rsidR="00C11B67">
        <w:t>Splunk</w:t>
      </w:r>
      <w:proofErr w:type="spellEnd"/>
      <w:r w:rsidR="00C11B67">
        <w:t>.</w:t>
      </w:r>
    </w:p>
    <w:p w14:paraId="37D2237A" w14:textId="77777777" w:rsidR="00BF31CB" w:rsidRDefault="00FD07DF" w:rsidP="00CA6671">
      <w:proofErr w:type="spellStart"/>
      <w:r>
        <w:t>Mulesoft</w:t>
      </w:r>
      <w:proofErr w:type="spellEnd"/>
      <w:r>
        <w:t xml:space="preserve"> </w:t>
      </w:r>
      <w:proofErr w:type="spellStart"/>
      <w:r>
        <w:t>CloudH</w:t>
      </w:r>
      <w:r w:rsidR="00B34337">
        <w:t>ub</w:t>
      </w:r>
      <w:proofErr w:type="spellEnd"/>
      <w:r w:rsidR="00B34337">
        <w:t xml:space="preserve"> will write log entries to the log files. The log entries will include audit log entries as well as exception log entries.</w:t>
      </w:r>
    </w:p>
    <w:p w14:paraId="13A7CBAD" w14:textId="77777777" w:rsidR="00B34337" w:rsidRDefault="00B34337" w:rsidP="00CA6671">
      <w:r>
        <w:t xml:space="preserve">An agent running on the </w:t>
      </w:r>
      <w:proofErr w:type="spellStart"/>
      <w:r>
        <w:t>Splunk</w:t>
      </w:r>
      <w:proofErr w:type="spellEnd"/>
      <w:r>
        <w:t xml:space="preserve"> server will use Mule API to download logs into </w:t>
      </w:r>
      <w:proofErr w:type="spellStart"/>
      <w:r>
        <w:t>Splunk</w:t>
      </w:r>
      <w:proofErr w:type="spellEnd"/>
      <w:r>
        <w:t xml:space="preserve"> for processing. </w:t>
      </w:r>
      <w:proofErr w:type="spellStart"/>
      <w:r>
        <w:t>Splunk</w:t>
      </w:r>
      <w:proofErr w:type="spellEnd"/>
      <w:r>
        <w:t xml:space="preserve"> will be configured to provide dashboards and drill down capabilities for users to view the data.</w:t>
      </w:r>
    </w:p>
    <w:p w14:paraId="273D62D9" w14:textId="77777777" w:rsidR="00BF31CB" w:rsidRDefault="00BF31CB" w:rsidP="00CA6671"/>
    <w:p w14:paraId="7905DEBE" w14:textId="77777777" w:rsidR="00BF31CB" w:rsidRDefault="00BF31CB" w:rsidP="00CA6671"/>
    <w:p w14:paraId="713F1CE6" w14:textId="77777777" w:rsidR="00BF31CB" w:rsidRDefault="00BF31CB" w:rsidP="00CA6671"/>
    <w:p w14:paraId="1D44A9C1" w14:textId="77777777" w:rsidR="00BF31CB" w:rsidRDefault="00BF31CB" w:rsidP="00CA6671"/>
    <w:p w14:paraId="6E3110E0" w14:textId="77777777" w:rsidR="00BF31CB" w:rsidRDefault="00BF31CB" w:rsidP="00CA6671"/>
    <w:p w14:paraId="6B615151" w14:textId="77777777" w:rsidR="00BF31CB" w:rsidRDefault="00BF31CB" w:rsidP="00BF31CB">
      <w:pPr>
        <w:pStyle w:val="Heading1"/>
        <w:numPr>
          <w:ilvl w:val="0"/>
          <w:numId w:val="4"/>
        </w:numPr>
        <w:rPr>
          <w:rFonts w:ascii="Arial Rounded MT Bold" w:hAnsi="Arial Rounded MT Bold"/>
          <w:sz w:val="24"/>
          <w:szCs w:val="24"/>
        </w:rPr>
      </w:pPr>
      <w:bookmarkStart w:id="4" w:name="_Toc443484544"/>
      <w:r>
        <w:rPr>
          <w:rFonts w:ascii="Arial Rounded MT Bold" w:hAnsi="Arial Rounded MT Bold"/>
          <w:sz w:val="24"/>
          <w:szCs w:val="24"/>
        </w:rPr>
        <w:t xml:space="preserve">Logging </w:t>
      </w:r>
      <w:commentRangeStart w:id="5"/>
      <w:r>
        <w:rPr>
          <w:rFonts w:ascii="Arial Rounded MT Bold" w:hAnsi="Arial Rounded MT Bold"/>
          <w:sz w:val="24"/>
          <w:szCs w:val="24"/>
        </w:rPr>
        <w:t>Structure</w:t>
      </w:r>
      <w:bookmarkEnd w:id="4"/>
      <w:commentRangeEnd w:id="5"/>
      <w:r w:rsidR="007C0739">
        <w:rPr>
          <w:rStyle w:val="CommentReference"/>
          <w:rFonts w:asciiTheme="minorHAnsi" w:eastAsiaTheme="minorHAnsi" w:hAnsiTheme="minorHAnsi" w:cstheme="minorBidi"/>
          <w:color w:val="auto"/>
        </w:rPr>
        <w:commentReference w:id="5"/>
      </w:r>
    </w:p>
    <w:p w14:paraId="0F7978A8" w14:textId="77777777" w:rsidR="00BF31CB" w:rsidRDefault="00BF31CB" w:rsidP="00BF31CB"/>
    <w:p w14:paraId="42166B9F" w14:textId="77777777" w:rsidR="00BF31CB" w:rsidRDefault="000642D7" w:rsidP="00BF31CB">
      <w:commentRangeStart w:id="7"/>
      <w:r>
        <w:rPr>
          <w:noProof/>
        </w:rPr>
        <w:drawing>
          <wp:inline distT="0" distB="0" distL="0" distR="0" wp14:anchorId="2EAA30E7" wp14:editId="5222D7F2">
            <wp:extent cx="5857875" cy="56292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857875" cy="5629275"/>
                    </a:xfrm>
                    <a:prstGeom prst="rect">
                      <a:avLst/>
                    </a:prstGeom>
                    <a:noFill/>
                    <a:ln w="9525">
                      <a:noFill/>
                      <a:miter lim="800000"/>
                      <a:headEnd/>
                      <a:tailEnd/>
                    </a:ln>
                  </pic:spPr>
                </pic:pic>
              </a:graphicData>
            </a:graphic>
          </wp:inline>
        </w:drawing>
      </w:r>
      <w:commentRangeEnd w:id="7"/>
      <w:r w:rsidR="00353AF8">
        <w:rPr>
          <w:rStyle w:val="CommentReference"/>
        </w:rPr>
        <w:commentReference w:id="7"/>
      </w:r>
    </w:p>
    <w:p w14:paraId="712B7B24" w14:textId="77777777" w:rsidR="00BF31CB" w:rsidRDefault="00BF31CB" w:rsidP="00BF31CB"/>
    <w:p w14:paraId="2C1FFFC0" w14:textId="77777777" w:rsidR="00DB3CF6" w:rsidRDefault="00DB3CF6" w:rsidP="00FD2BAA">
      <w:pPr>
        <w:jc w:val="center"/>
      </w:pPr>
    </w:p>
    <w:p w14:paraId="62A34356" w14:textId="77777777" w:rsidR="00DB3CF6" w:rsidRDefault="00B34337" w:rsidP="00BF31CB">
      <w:r>
        <w:lastRenderedPageBreak/>
        <w:t>The data to be logged while writing log entries to Mule Log are divided into four sections.</w:t>
      </w:r>
    </w:p>
    <w:p w14:paraId="2C5B2B3C" w14:textId="77777777" w:rsidR="00B34337" w:rsidRDefault="00B34337" w:rsidP="00B34337">
      <w:pPr>
        <w:pStyle w:val="ListParagraph"/>
        <w:numPr>
          <w:ilvl w:val="0"/>
          <w:numId w:val="34"/>
        </w:numPr>
      </w:pPr>
      <w:r>
        <w:t>Environment</w:t>
      </w:r>
    </w:p>
    <w:p w14:paraId="40967357" w14:textId="77777777" w:rsidR="00B34337" w:rsidRDefault="00B34337" w:rsidP="00B34337">
      <w:pPr>
        <w:pStyle w:val="ListParagraph"/>
      </w:pPr>
      <w:r>
        <w:t>Environment data is related to the environment which has processed the entry. All the entries for this section are mandatory. The entries include</w:t>
      </w:r>
      <w:r w:rsidR="00B0630B">
        <w:t>:</w:t>
      </w:r>
    </w:p>
    <w:p w14:paraId="66D3A293" w14:textId="77777777" w:rsidR="00B0630B" w:rsidRDefault="00B0630B" w:rsidP="00B0630B">
      <w:pPr>
        <w:pStyle w:val="ListParagraph"/>
        <w:numPr>
          <w:ilvl w:val="0"/>
          <w:numId w:val="39"/>
        </w:numPr>
      </w:pPr>
      <w:proofErr w:type="spellStart"/>
      <w:r>
        <w:t>EnvID</w:t>
      </w:r>
      <w:proofErr w:type="spellEnd"/>
    </w:p>
    <w:p w14:paraId="6010D6AA" w14:textId="77777777" w:rsidR="00B0630B" w:rsidRDefault="00B0630B" w:rsidP="00B0630B">
      <w:pPr>
        <w:pStyle w:val="ListParagraph"/>
        <w:numPr>
          <w:ilvl w:val="0"/>
          <w:numId w:val="39"/>
        </w:numPr>
      </w:pPr>
      <w:proofErr w:type="spellStart"/>
      <w:r>
        <w:t>Domainname</w:t>
      </w:r>
      <w:proofErr w:type="spellEnd"/>
    </w:p>
    <w:p w14:paraId="01081BDE" w14:textId="77777777" w:rsidR="00B0630B" w:rsidRDefault="00B0630B" w:rsidP="00B0630B">
      <w:pPr>
        <w:pStyle w:val="ListParagraph"/>
        <w:numPr>
          <w:ilvl w:val="0"/>
          <w:numId w:val="39"/>
        </w:numPr>
      </w:pPr>
      <w:r>
        <w:t>IP</w:t>
      </w:r>
    </w:p>
    <w:p w14:paraId="2F21BA8A" w14:textId="77777777" w:rsidR="00B0630B" w:rsidRDefault="00B0630B" w:rsidP="00B0630B">
      <w:pPr>
        <w:pStyle w:val="ListParagraph"/>
        <w:numPr>
          <w:ilvl w:val="0"/>
          <w:numId w:val="39"/>
        </w:numPr>
      </w:pPr>
      <w:proofErr w:type="spellStart"/>
      <w:r>
        <w:t>serverName</w:t>
      </w:r>
      <w:proofErr w:type="spellEnd"/>
    </w:p>
    <w:p w14:paraId="3BFDFE06" w14:textId="77777777" w:rsidR="00B0630B" w:rsidRDefault="00B0630B" w:rsidP="00B34337">
      <w:pPr>
        <w:pStyle w:val="ListParagraph"/>
      </w:pPr>
      <w:r>
        <w:tab/>
      </w:r>
    </w:p>
    <w:p w14:paraId="1A0712DF" w14:textId="77777777" w:rsidR="00B34337" w:rsidRDefault="00B34337" w:rsidP="00B34337">
      <w:pPr>
        <w:pStyle w:val="ListParagraph"/>
        <w:numPr>
          <w:ilvl w:val="0"/>
          <w:numId w:val="34"/>
        </w:numPr>
      </w:pPr>
      <w:r>
        <w:t>Execution</w:t>
      </w:r>
    </w:p>
    <w:p w14:paraId="1C6BB959" w14:textId="77777777" w:rsidR="00B34337" w:rsidRDefault="00B34337" w:rsidP="00B34337">
      <w:pPr>
        <w:pStyle w:val="ListParagraph"/>
      </w:pPr>
      <w:r>
        <w:t xml:space="preserve">Execution section captures the </w:t>
      </w:r>
      <w:r w:rsidR="00B0630B">
        <w:t>message meta</w:t>
      </w:r>
      <w:r>
        <w:t>data including</w:t>
      </w:r>
      <w:r w:rsidR="00B0630B">
        <w:t>:</w:t>
      </w:r>
    </w:p>
    <w:p w14:paraId="6BB257FB" w14:textId="77777777" w:rsidR="00B0630B" w:rsidRDefault="00B0630B" w:rsidP="00B0630B">
      <w:pPr>
        <w:pStyle w:val="ListParagraph"/>
        <w:numPr>
          <w:ilvl w:val="0"/>
          <w:numId w:val="39"/>
        </w:numPr>
      </w:pPr>
      <w:r>
        <w:t>Status</w:t>
      </w:r>
    </w:p>
    <w:p w14:paraId="33E6316B" w14:textId="77777777" w:rsidR="00B0630B" w:rsidRDefault="00B0630B" w:rsidP="00B0630B">
      <w:pPr>
        <w:pStyle w:val="ListParagraph"/>
        <w:numPr>
          <w:ilvl w:val="0"/>
          <w:numId w:val="39"/>
        </w:numPr>
      </w:pPr>
      <w:proofErr w:type="spellStart"/>
      <w:r>
        <w:t>MessageID</w:t>
      </w:r>
      <w:proofErr w:type="spellEnd"/>
    </w:p>
    <w:p w14:paraId="2102ABD1" w14:textId="77777777" w:rsidR="008A4D93" w:rsidRDefault="00B0630B" w:rsidP="008A4D93">
      <w:pPr>
        <w:pStyle w:val="ListParagraph"/>
        <w:numPr>
          <w:ilvl w:val="0"/>
          <w:numId w:val="39"/>
        </w:numPr>
      </w:pPr>
      <w:r>
        <w:t>Timestamp</w:t>
      </w:r>
    </w:p>
    <w:p w14:paraId="7E863183" w14:textId="77777777" w:rsidR="008A4D93" w:rsidRDefault="008A4D93" w:rsidP="008A4D93">
      <w:pPr>
        <w:pStyle w:val="ListParagraph"/>
        <w:numPr>
          <w:ilvl w:val="1"/>
          <w:numId w:val="39"/>
        </w:numPr>
      </w:pPr>
      <w:r>
        <w:t>"#[</w:t>
      </w:r>
      <w:proofErr w:type="spellStart"/>
      <w:r>
        <w:t>server.dateTime.format</w:t>
      </w:r>
      <w:proofErr w:type="spellEnd"/>
      <w:r>
        <w:t>(&amp;</w:t>
      </w:r>
      <w:proofErr w:type="spellStart"/>
      <w:r>
        <w:t>quot;yyyy-MM-dd'T'HH:mm:ss.SSSZ&amp;quot</w:t>
      </w:r>
      <w:proofErr w:type="spellEnd"/>
      <w:r>
        <w:t>; )]"</w:t>
      </w:r>
    </w:p>
    <w:p w14:paraId="7D265E74" w14:textId="77777777" w:rsidR="00B0630B" w:rsidRDefault="00B0630B" w:rsidP="00B0630B">
      <w:pPr>
        <w:pStyle w:val="ListParagraph"/>
        <w:numPr>
          <w:ilvl w:val="0"/>
          <w:numId w:val="39"/>
        </w:numPr>
      </w:pPr>
      <w:proofErr w:type="spellStart"/>
      <w:r>
        <w:t>ExecutionPoint</w:t>
      </w:r>
      <w:proofErr w:type="spellEnd"/>
    </w:p>
    <w:p w14:paraId="44028FB0" w14:textId="77777777" w:rsidR="00B34337" w:rsidRDefault="00B34337" w:rsidP="00B34337">
      <w:pPr>
        <w:pStyle w:val="ListParagraph"/>
      </w:pPr>
    </w:p>
    <w:p w14:paraId="314F1D0B" w14:textId="77777777" w:rsidR="00B34337" w:rsidRDefault="00B34337" w:rsidP="00B34337">
      <w:pPr>
        <w:pStyle w:val="ListParagraph"/>
      </w:pPr>
      <w:r>
        <w:t>All entries in this section are mandatory</w:t>
      </w:r>
    </w:p>
    <w:p w14:paraId="4319FB20" w14:textId="77777777" w:rsidR="00B0630B" w:rsidRDefault="00B0630B" w:rsidP="00B34337">
      <w:pPr>
        <w:pStyle w:val="ListParagraph"/>
      </w:pPr>
    </w:p>
    <w:p w14:paraId="56C3C314" w14:textId="77777777" w:rsidR="00B0630B" w:rsidRDefault="00B0630B" w:rsidP="00B0630B">
      <w:pPr>
        <w:pStyle w:val="ListParagraph"/>
        <w:numPr>
          <w:ilvl w:val="0"/>
          <w:numId w:val="34"/>
        </w:numPr>
      </w:pPr>
      <w:r>
        <w:t>Excptn</w:t>
      </w:r>
    </w:p>
    <w:p w14:paraId="2F1FC8E8" w14:textId="77777777" w:rsidR="00B0630B" w:rsidRDefault="00B0630B" w:rsidP="00B0630B">
      <w:pPr>
        <w:pStyle w:val="ListParagraph"/>
      </w:pPr>
      <w:r>
        <w:t xml:space="preserve">Exception section </w:t>
      </w:r>
      <w:r w:rsidR="00DD422C">
        <w:t xml:space="preserve">is captured only when a </w:t>
      </w:r>
      <w:r w:rsidR="00952FD1">
        <w:t>technical</w:t>
      </w:r>
      <w:r w:rsidR="00DD422C">
        <w:t xml:space="preserve"> or </w:t>
      </w:r>
      <w:r w:rsidR="00952FD1">
        <w:t>business</w:t>
      </w:r>
      <w:r w:rsidR="00DD422C">
        <w:t xml:space="preserve"> exception has occurred. The entries </w:t>
      </w:r>
      <w:r w:rsidR="00FD07DF">
        <w:t>include</w:t>
      </w:r>
      <w:r w:rsidR="00DD422C">
        <w:t>:</w:t>
      </w:r>
    </w:p>
    <w:p w14:paraId="716B42AC" w14:textId="77777777" w:rsidR="00DD422C" w:rsidRDefault="00DD422C" w:rsidP="00DD422C">
      <w:pPr>
        <w:pStyle w:val="ListParagraph"/>
        <w:numPr>
          <w:ilvl w:val="0"/>
          <w:numId w:val="39"/>
        </w:numPr>
      </w:pPr>
      <w:proofErr w:type="spellStart"/>
      <w:r>
        <w:t>ErrorType</w:t>
      </w:r>
      <w:proofErr w:type="spellEnd"/>
    </w:p>
    <w:p w14:paraId="3AE9AAE2" w14:textId="77777777" w:rsidR="00DD422C" w:rsidRDefault="00DD422C" w:rsidP="00DD422C">
      <w:pPr>
        <w:pStyle w:val="ListParagraph"/>
        <w:numPr>
          <w:ilvl w:val="0"/>
          <w:numId w:val="39"/>
        </w:numPr>
      </w:pPr>
      <w:proofErr w:type="spellStart"/>
      <w:r>
        <w:t>ErrorText</w:t>
      </w:r>
      <w:proofErr w:type="spellEnd"/>
    </w:p>
    <w:p w14:paraId="314D773F" w14:textId="77777777" w:rsidR="00DD422C" w:rsidRDefault="00DD422C" w:rsidP="00DD422C">
      <w:pPr>
        <w:pStyle w:val="ListParagraph"/>
        <w:numPr>
          <w:ilvl w:val="0"/>
          <w:numId w:val="39"/>
        </w:numPr>
      </w:pPr>
      <w:proofErr w:type="spellStart"/>
      <w:r>
        <w:t>ErrorCode</w:t>
      </w:r>
      <w:proofErr w:type="spellEnd"/>
    </w:p>
    <w:p w14:paraId="03E468E2" w14:textId="77777777" w:rsidR="005265B1" w:rsidRDefault="005265B1" w:rsidP="005265B1">
      <w:pPr>
        <w:pStyle w:val="ListParagraph"/>
        <w:ind w:left="1800"/>
      </w:pPr>
    </w:p>
    <w:p w14:paraId="6C985408" w14:textId="77777777" w:rsidR="005265B1" w:rsidRPr="005448B2" w:rsidRDefault="0065323A" w:rsidP="005265B1">
      <w:pPr>
        <w:pStyle w:val="ListParagraph"/>
        <w:numPr>
          <w:ilvl w:val="1"/>
          <w:numId w:val="34"/>
        </w:numPr>
      </w:pPr>
      <w:r w:rsidRPr="005448B2">
        <w:t>Refer attached sheet for</w:t>
      </w:r>
      <w:r w:rsidR="005265B1" w:rsidRPr="005448B2">
        <w:t xml:space="preserve"> Codes</w:t>
      </w:r>
    </w:p>
    <w:p w14:paraId="2ADC9E02" w14:textId="77777777" w:rsidR="002C5ECB" w:rsidRDefault="002C5ECB" w:rsidP="002C5ECB">
      <w:pPr>
        <w:pStyle w:val="ListParagraph"/>
        <w:ind w:left="1440"/>
      </w:pPr>
    </w:p>
    <w:p w14:paraId="6CA68A2A" w14:textId="77777777" w:rsidR="005265B1" w:rsidRDefault="00401872" w:rsidP="005265B1">
      <w:pPr>
        <w:pStyle w:val="ListParagraph"/>
        <w:ind w:left="1800"/>
      </w:pPr>
      <w:r>
        <w:object w:dxaOrig="2520" w:dyaOrig="1640" w14:anchorId="01F6B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81.95pt" o:ole="">
            <v:imagedata r:id="rId19" o:title=""/>
          </v:shape>
          <o:OLEObject Type="Embed" ProgID="Excel.Sheet.12" ShapeID="_x0000_i1025" DrawAspect="Icon" ObjectID="_1536498251" r:id="rId20"/>
        </w:object>
      </w:r>
    </w:p>
    <w:p w14:paraId="4C0F6C7C" w14:textId="77777777" w:rsidR="005265B1" w:rsidRDefault="005265B1" w:rsidP="005265B1">
      <w:pPr>
        <w:pStyle w:val="ListParagraph"/>
        <w:ind w:left="1800"/>
      </w:pPr>
    </w:p>
    <w:p w14:paraId="06C1BB60" w14:textId="77777777" w:rsidR="00B0630B" w:rsidRDefault="00B0630B" w:rsidP="00B34337">
      <w:pPr>
        <w:pStyle w:val="ListParagraph"/>
      </w:pPr>
    </w:p>
    <w:p w14:paraId="513DFBAF" w14:textId="77777777" w:rsidR="00B34337" w:rsidRDefault="00B34337" w:rsidP="00B34337">
      <w:pPr>
        <w:pStyle w:val="ListParagraph"/>
        <w:numPr>
          <w:ilvl w:val="0"/>
          <w:numId w:val="34"/>
        </w:numPr>
      </w:pPr>
      <w:r>
        <w:t>Use Case</w:t>
      </w:r>
    </w:p>
    <w:p w14:paraId="51ED500D" w14:textId="77777777" w:rsidR="00B34337" w:rsidRDefault="00B34337" w:rsidP="00B34337">
      <w:pPr>
        <w:pStyle w:val="ListParagraph"/>
      </w:pPr>
      <w:r>
        <w:t>Use case section captures data related to the message being processed.</w:t>
      </w:r>
    </w:p>
    <w:p w14:paraId="1824D6A5" w14:textId="77777777" w:rsidR="006C6138" w:rsidRDefault="006C6138" w:rsidP="00B34337">
      <w:pPr>
        <w:pStyle w:val="ListParagraph"/>
      </w:pPr>
      <w:r>
        <w:t>The entries in this section include</w:t>
      </w:r>
    </w:p>
    <w:tbl>
      <w:tblPr>
        <w:tblStyle w:val="TableGrid"/>
        <w:tblW w:w="0" w:type="auto"/>
        <w:tblInd w:w="720" w:type="dxa"/>
        <w:tblLook w:val="04A0" w:firstRow="1" w:lastRow="0" w:firstColumn="1" w:lastColumn="0" w:noHBand="0" w:noVBand="1"/>
      </w:tblPr>
      <w:tblGrid>
        <w:gridCol w:w="1904"/>
        <w:gridCol w:w="4391"/>
        <w:gridCol w:w="1367"/>
      </w:tblGrid>
      <w:tr w:rsidR="006C6138" w14:paraId="7987DA1B" w14:textId="77777777" w:rsidTr="006978B0">
        <w:tc>
          <w:tcPr>
            <w:tcW w:w="1904" w:type="dxa"/>
          </w:tcPr>
          <w:p w14:paraId="584B3C33" w14:textId="77777777" w:rsidR="006C6138" w:rsidRDefault="006C6138" w:rsidP="00B34337">
            <w:pPr>
              <w:pStyle w:val="ListParagraph"/>
              <w:ind w:left="0"/>
            </w:pPr>
            <w:r>
              <w:t>Field</w:t>
            </w:r>
          </w:p>
        </w:tc>
        <w:tc>
          <w:tcPr>
            <w:tcW w:w="4391" w:type="dxa"/>
          </w:tcPr>
          <w:p w14:paraId="59515C93" w14:textId="77777777" w:rsidR="006C6138" w:rsidRDefault="006C6138" w:rsidP="00B34337">
            <w:pPr>
              <w:pStyle w:val="ListParagraph"/>
              <w:ind w:left="0"/>
            </w:pPr>
            <w:r>
              <w:t>Description</w:t>
            </w:r>
          </w:p>
        </w:tc>
        <w:tc>
          <w:tcPr>
            <w:tcW w:w="1367" w:type="dxa"/>
          </w:tcPr>
          <w:p w14:paraId="21594A65" w14:textId="77777777" w:rsidR="006C6138" w:rsidRDefault="006C6138" w:rsidP="00B34337">
            <w:pPr>
              <w:pStyle w:val="ListParagraph"/>
              <w:ind w:left="0"/>
            </w:pPr>
            <w:r>
              <w:t>Mandatory?</w:t>
            </w:r>
          </w:p>
        </w:tc>
      </w:tr>
      <w:tr w:rsidR="006C6138" w14:paraId="3F015AB8" w14:textId="77777777" w:rsidTr="006978B0">
        <w:tc>
          <w:tcPr>
            <w:tcW w:w="1904" w:type="dxa"/>
          </w:tcPr>
          <w:p w14:paraId="6BC740B5" w14:textId="77777777" w:rsidR="006C6138" w:rsidRDefault="006C6138" w:rsidP="00B34337">
            <w:pPr>
              <w:pStyle w:val="ListParagraph"/>
              <w:ind w:left="0"/>
            </w:pPr>
            <w:r>
              <w:lastRenderedPageBreak/>
              <w:t>Source Name</w:t>
            </w:r>
          </w:p>
        </w:tc>
        <w:tc>
          <w:tcPr>
            <w:tcW w:w="4391" w:type="dxa"/>
          </w:tcPr>
          <w:p w14:paraId="560A462E" w14:textId="77777777" w:rsidR="006C6138" w:rsidRDefault="006C6138" w:rsidP="00B34337">
            <w:pPr>
              <w:pStyle w:val="ListParagraph"/>
              <w:ind w:left="0"/>
            </w:pPr>
            <w:r>
              <w:t>Name of the source of the message. Ensure that the source name is consistent across all messages</w:t>
            </w:r>
          </w:p>
        </w:tc>
        <w:tc>
          <w:tcPr>
            <w:tcW w:w="1367" w:type="dxa"/>
          </w:tcPr>
          <w:p w14:paraId="6333383D" w14:textId="77777777" w:rsidR="006C6138" w:rsidRDefault="006978B0" w:rsidP="00B34337">
            <w:pPr>
              <w:pStyle w:val="ListParagraph"/>
              <w:ind w:left="0"/>
            </w:pPr>
            <w:r>
              <w:t>Y (In a decoupled scenario the source could be ESB or S3 or SQS)</w:t>
            </w:r>
          </w:p>
        </w:tc>
      </w:tr>
      <w:tr w:rsidR="006C6138" w14:paraId="7B9A84F1" w14:textId="77777777" w:rsidTr="006978B0">
        <w:tc>
          <w:tcPr>
            <w:tcW w:w="1904" w:type="dxa"/>
          </w:tcPr>
          <w:p w14:paraId="32022787" w14:textId="77777777" w:rsidR="006C6138" w:rsidRDefault="006C6138" w:rsidP="00B34337">
            <w:pPr>
              <w:pStyle w:val="ListParagraph"/>
              <w:ind w:left="0"/>
            </w:pPr>
            <w:r>
              <w:t>Target Name</w:t>
            </w:r>
          </w:p>
        </w:tc>
        <w:tc>
          <w:tcPr>
            <w:tcW w:w="4391" w:type="dxa"/>
          </w:tcPr>
          <w:p w14:paraId="17B321FD" w14:textId="77777777" w:rsidR="006C6138" w:rsidRDefault="006978B0" w:rsidP="006978B0">
            <w:pPr>
              <w:pStyle w:val="ListParagraph"/>
              <w:ind w:left="0"/>
            </w:pPr>
            <w:r>
              <w:t>Name of the Target of the message. Ensure that the Target name is consistent across all messages</w:t>
            </w:r>
          </w:p>
        </w:tc>
        <w:tc>
          <w:tcPr>
            <w:tcW w:w="1367" w:type="dxa"/>
          </w:tcPr>
          <w:p w14:paraId="4E2BA660" w14:textId="77777777" w:rsidR="006C6138" w:rsidRDefault="006978B0" w:rsidP="00B34337">
            <w:pPr>
              <w:pStyle w:val="ListParagraph"/>
              <w:ind w:left="0"/>
            </w:pPr>
            <w:r>
              <w:t>Y (In a decoupled scenario the target could be ESB or S3 or SQS)</w:t>
            </w:r>
          </w:p>
        </w:tc>
      </w:tr>
      <w:tr w:rsidR="006C6138" w14:paraId="0197B174" w14:textId="77777777" w:rsidTr="006978B0">
        <w:tc>
          <w:tcPr>
            <w:tcW w:w="1904" w:type="dxa"/>
          </w:tcPr>
          <w:p w14:paraId="71EB0A1C" w14:textId="77777777" w:rsidR="006C6138" w:rsidRDefault="006C6138" w:rsidP="00B34337">
            <w:pPr>
              <w:pStyle w:val="ListParagraph"/>
              <w:ind w:left="0"/>
            </w:pPr>
            <w:r>
              <w:t>Integration ID</w:t>
            </w:r>
          </w:p>
        </w:tc>
        <w:tc>
          <w:tcPr>
            <w:tcW w:w="4391" w:type="dxa"/>
          </w:tcPr>
          <w:p w14:paraId="60EFB80D" w14:textId="77777777" w:rsidR="006C6138" w:rsidRDefault="006978B0" w:rsidP="00B34337">
            <w:pPr>
              <w:pStyle w:val="ListParagraph"/>
              <w:ind w:left="0"/>
            </w:pPr>
            <w:r>
              <w:t>This should be the CI id of the integration object</w:t>
            </w:r>
          </w:p>
        </w:tc>
        <w:tc>
          <w:tcPr>
            <w:tcW w:w="1367" w:type="dxa"/>
          </w:tcPr>
          <w:p w14:paraId="6774A981" w14:textId="77777777" w:rsidR="006C6138" w:rsidRDefault="006978B0" w:rsidP="00B34337">
            <w:pPr>
              <w:pStyle w:val="ListParagraph"/>
              <w:ind w:left="0"/>
            </w:pPr>
            <w:r>
              <w:t>Y</w:t>
            </w:r>
          </w:p>
        </w:tc>
      </w:tr>
      <w:tr w:rsidR="006C6138" w14:paraId="63288A54" w14:textId="77777777" w:rsidTr="006978B0">
        <w:tc>
          <w:tcPr>
            <w:tcW w:w="1904" w:type="dxa"/>
          </w:tcPr>
          <w:p w14:paraId="337F5EB9" w14:textId="77777777" w:rsidR="006C6138" w:rsidRDefault="006C6138" w:rsidP="00B34337">
            <w:pPr>
              <w:pStyle w:val="ListParagraph"/>
              <w:ind w:left="0"/>
            </w:pPr>
            <w:r>
              <w:t>Integration Name</w:t>
            </w:r>
          </w:p>
        </w:tc>
        <w:tc>
          <w:tcPr>
            <w:tcW w:w="4391" w:type="dxa"/>
          </w:tcPr>
          <w:p w14:paraId="38619FCC" w14:textId="77777777" w:rsidR="006C6138" w:rsidRDefault="006978B0" w:rsidP="00B34337">
            <w:pPr>
              <w:pStyle w:val="ListParagraph"/>
              <w:ind w:left="0"/>
            </w:pPr>
            <w:r>
              <w:t>This should be the CI Name of the integration object</w:t>
            </w:r>
          </w:p>
        </w:tc>
        <w:tc>
          <w:tcPr>
            <w:tcW w:w="1367" w:type="dxa"/>
          </w:tcPr>
          <w:p w14:paraId="143C2A1E" w14:textId="77777777" w:rsidR="006C6138" w:rsidRDefault="006978B0" w:rsidP="00B34337">
            <w:pPr>
              <w:pStyle w:val="ListParagraph"/>
              <w:ind w:left="0"/>
            </w:pPr>
            <w:r>
              <w:t>Y</w:t>
            </w:r>
          </w:p>
        </w:tc>
      </w:tr>
      <w:tr w:rsidR="006C6138" w14:paraId="20B30272" w14:textId="77777777" w:rsidTr="006978B0">
        <w:tc>
          <w:tcPr>
            <w:tcW w:w="1904" w:type="dxa"/>
          </w:tcPr>
          <w:p w14:paraId="254F92A8" w14:textId="77777777" w:rsidR="006C6138" w:rsidRDefault="006C6138" w:rsidP="00B34337">
            <w:pPr>
              <w:pStyle w:val="ListParagraph"/>
              <w:ind w:left="0"/>
            </w:pPr>
            <w:r>
              <w:t>Correlation ID</w:t>
            </w:r>
          </w:p>
        </w:tc>
        <w:tc>
          <w:tcPr>
            <w:tcW w:w="4391" w:type="dxa"/>
          </w:tcPr>
          <w:p w14:paraId="78B9FE36" w14:textId="77777777" w:rsidR="006C6138" w:rsidRDefault="006978B0" w:rsidP="00B34337">
            <w:pPr>
              <w:pStyle w:val="ListParagraph"/>
              <w:ind w:left="0"/>
            </w:pPr>
            <w:r>
              <w:t xml:space="preserve">This should the unique id generated either by </w:t>
            </w:r>
            <w:proofErr w:type="spellStart"/>
            <w:r>
              <w:t>Apigee</w:t>
            </w:r>
            <w:proofErr w:type="spellEnd"/>
            <w:r>
              <w:t xml:space="preserve">, within Mule </w:t>
            </w:r>
            <w:proofErr w:type="spellStart"/>
            <w:r>
              <w:t>Cloudhub</w:t>
            </w:r>
            <w:proofErr w:type="spellEnd"/>
            <w:r>
              <w:t xml:space="preserve"> or in Mule On-Prem</w:t>
            </w:r>
            <w:r w:rsidR="002529B1">
              <w:t>.</w:t>
            </w:r>
          </w:p>
          <w:p w14:paraId="125A4CE4" w14:textId="77777777" w:rsidR="003F6269" w:rsidRDefault="003F6269" w:rsidP="00B34337">
            <w:pPr>
              <w:pStyle w:val="ListParagraph"/>
              <w:ind w:left="0"/>
            </w:pPr>
          </w:p>
          <w:p w14:paraId="2D447044" w14:textId="77777777" w:rsidR="003F6269" w:rsidRDefault="003F6269" w:rsidP="00B34337">
            <w:pPr>
              <w:pStyle w:val="ListParagraph"/>
              <w:ind w:left="0"/>
            </w:pPr>
            <w:proofErr w:type="spellStart"/>
            <w:r>
              <w:t>Apigee</w:t>
            </w:r>
            <w:proofErr w:type="spellEnd"/>
            <w:r>
              <w:t xml:space="preserve"> generates 14 digit random number with ‘99’ as first 2 characters</w:t>
            </w:r>
          </w:p>
          <w:p w14:paraId="3593A557" w14:textId="77777777" w:rsidR="002529B1" w:rsidRDefault="002529B1" w:rsidP="00B34337">
            <w:pPr>
              <w:pStyle w:val="ListParagraph"/>
              <w:ind w:left="0"/>
            </w:pPr>
          </w:p>
          <w:p w14:paraId="7C3ABCC4" w14:textId="77777777" w:rsidR="003F6269" w:rsidRDefault="003F6269" w:rsidP="003F6269">
            <w:pPr>
              <w:pStyle w:val="ListParagraph"/>
              <w:ind w:left="0"/>
            </w:pPr>
            <w:r>
              <w:t>In case Mule generates, it is of 14 digit random number with ‘98’ as first 2 characters</w:t>
            </w:r>
          </w:p>
          <w:p w14:paraId="746893F3" w14:textId="77777777" w:rsidR="003F6269" w:rsidRDefault="003F6269" w:rsidP="00B34337">
            <w:pPr>
              <w:pStyle w:val="ListParagraph"/>
              <w:ind w:left="0"/>
            </w:pPr>
          </w:p>
          <w:p w14:paraId="6B00CF14" w14:textId="77777777" w:rsidR="00AB5D33" w:rsidRDefault="002529B1" w:rsidP="002529B1">
            <w:pPr>
              <w:pStyle w:val="ListParagraph"/>
              <w:ind w:left="0"/>
            </w:pPr>
            <w:r>
              <w:t>Exception</w:t>
            </w:r>
            <w:r w:rsidR="00AB5D33">
              <w:t>s:</w:t>
            </w:r>
          </w:p>
          <w:p w14:paraId="19153192" w14:textId="77777777" w:rsidR="0020011F" w:rsidRDefault="0020011F" w:rsidP="0020011F">
            <w:pPr>
              <w:pStyle w:val="ListParagraph"/>
              <w:numPr>
                <w:ilvl w:val="0"/>
                <w:numId w:val="41"/>
              </w:numPr>
            </w:pPr>
            <w:r>
              <w:t>While polling, when there is no  message the</w:t>
            </w:r>
            <w:r w:rsidR="002529B1">
              <w:t xml:space="preserve"> </w:t>
            </w:r>
            <w:proofErr w:type="spellStart"/>
            <w:r w:rsidR="002529B1">
              <w:t>correlationID</w:t>
            </w:r>
            <w:proofErr w:type="spellEnd"/>
            <w:r>
              <w:t xml:space="preserve"> will be ” “</w:t>
            </w:r>
          </w:p>
          <w:p w14:paraId="5D1B78E4" w14:textId="77777777" w:rsidR="0020011F" w:rsidRDefault="0020011F" w:rsidP="0020011F">
            <w:pPr>
              <w:pStyle w:val="ListParagraph"/>
              <w:numPr>
                <w:ilvl w:val="0"/>
                <w:numId w:val="41"/>
              </w:numPr>
            </w:pPr>
            <w:r>
              <w:t xml:space="preserve">While doing message collection there could be multiple </w:t>
            </w:r>
            <w:proofErr w:type="spellStart"/>
            <w:r>
              <w:t>correlationIDs</w:t>
            </w:r>
            <w:proofErr w:type="spellEnd"/>
            <w:r>
              <w:t xml:space="preserve"> in an array.  This should not be printed in the log entry, instead use </w:t>
            </w:r>
            <w:proofErr w:type="gramStart"/>
            <w:r>
              <w:t>“ “</w:t>
            </w:r>
            <w:proofErr w:type="gramEnd"/>
            <w:r>
              <w:t xml:space="preserve"> and create an additional logging entry in the nearest FOREACH </w:t>
            </w:r>
            <w:r w:rsidR="004824CB">
              <w:t xml:space="preserve">statement that will generate unique log entries for each </w:t>
            </w:r>
            <w:proofErr w:type="spellStart"/>
            <w:r w:rsidR="004824CB">
              <w:t>correlationID</w:t>
            </w:r>
            <w:proofErr w:type="spellEnd"/>
            <w:r w:rsidR="004824CB">
              <w:t>.</w:t>
            </w:r>
            <w:r>
              <w:t xml:space="preserve"> </w:t>
            </w:r>
          </w:p>
          <w:p w14:paraId="01F9AE48" w14:textId="77777777" w:rsidR="0020011F" w:rsidRDefault="0020011F" w:rsidP="0020011F">
            <w:pPr>
              <w:pStyle w:val="ListParagraph"/>
              <w:numPr>
                <w:ilvl w:val="0"/>
                <w:numId w:val="41"/>
              </w:numPr>
            </w:pPr>
            <w:r>
              <w:t xml:space="preserve">There should never be an array of </w:t>
            </w:r>
            <w:proofErr w:type="spellStart"/>
            <w:r>
              <w:t>correlationIDs</w:t>
            </w:r>
            <w:proofErr w:type="spellEnd"/>
            <w:r>
              <w:t xml:space="preserve"> in a log entry.  If this is the case, replace with “ “ and look for the next opportunity to provide a single log entry for each </w:t>
            </w:r>
            <w:proofErr w:type="spellStart"/>
            <w:r>
              <w:t>correlationID</w:t>
            </w:r>
            <w:proofErr w:type="spellEnd"/>
          </w:p>
        </w:tc>
        <w:tc>
          <w:tcPr>
            <w:tcW w:w="1367" w:type="dxa"/>
          </w:tcPr>
          <w:p w14:paraId="629F9F66" w14:textId="77777777" w:rsidR="006C6138" w:rsidRDefault="006978B0" w:rsidP="00B34337">
            <w:pPr>
              <w:pStyle w:val="ListParagraph"/>
              <w:ind w:left="0"/>
            </w:pPr>
            <w:r>
              <w:t>Y</w:t>
            </w:r>
          </w:p>
        </w:tc>
      </w:tr>
      <w:tr w:rsidR="006C6138" w14:paraId="45E5D77E" w14:textId="77777777" w:rsidTr="006978B0">
        <w:tc>
          <w:tcPr>
            <w:tcW w:w="1904" w:type="dxa"/>
          </w:tcPr>
          <w:p w14:paraId="0E719999" w14:textId="77777777" w:rsidR="006C6138" w:rsidRDefault="006C6138" w:rsidP="00B34337">
            <w:pPr>
              <w:pStyle w:val="ListParagraph"/>
              <w:ind w:left="0"/>
            </w:pPr>
            <w:r>
              <w:lastRenderedPageBreak/>
              <w:t>Resource Type</w:t>
            </w:r>
          </w:p>
        </w:tc>
        <w:tc>
          <w:tcPr>
            <w:tcW w:w="4391" w:type="dxa"/>
          </w:tcPr>
          <w:p w14:paraId="371E2F51" w14:textId="77777777" w:rsidR="006C6138" w:rsidRDefault="00D55060" w:rsidP="00B34337">
            <w:pPr>
              <w:pStyle w:val="ListParagraph"/>
              <w:ind w:left="0"/>
            </w:pPr>
            <w:r>
              <w:t>This should be the resource type that is currently being used when the log entry is created. See table below for the resource types (can be multiple</w:t>
            </w:r>
            <w:r w:rsidR="002C78A6">
              <w:t xml:space="preserve"> comma separated entries</w:t>
            </w:r>
            <w:r>
              <w:t>)</w:t>
            </w:r>
          </w:p>
        </w:tc>
        <w:tc>
          <w:tcPr>
            <w:tcW w:w="1367" w:type="dxa"/>
          </w:tcPr>
          <w:p w14:paraId="1C09FAC3" w14:textId="77777777" w:rsidR="006C6138" w:rsidRDefault="00D55060" w:rsidP="00B34337">
            <w:pPr>
              <w:pStyle w:val="ListParagraph"/>
              <w:ind w:left="0"/>
            </w:pPr>
            <w:r>
              <w:t>Y</w:t>
            </w:r>
          </w:p>
        </w:tc>
      </w:tr>
      <w:tr w:rsidR="006C6138" w14:paraId="5E31F1CF" w14:textId="77777777" w:rsidTr="006978B0">
        <w:tc>
          <w:tcPr>
            <w:tcW w:w="1904" w:type="dxa"/>
          </w:tcPr>
          <w:p w14:paraId="1D88CFA6" w14:textId="77777777" w:rsidR="006C6138" w:rsidRDefault="006C6138" w:rsidP="00B34337">
            <w:pPr>
              <w:pStyle w:val="ListParagraph"/>
              <w:ind w:left="0"/>
            </w:pPr>
            <w:r>
              <w:t>Resource Name</w:t>
            </w:r>
          </w:p>
        </w:tc>
        <w:tc>
          <w:tcPr>
            <w:tcW w:w="4391" w:type="dxa"/>
          </w:tcPr>
          <w:p w14:paraId="2492C2BC" w14:textId="77777777" w:rsidR="006C6138" w:rsidRDefault="00D55060" w:rsidP="00B34337">
            <w:pPr>
              <w:pStyle w:val="ListParagraph"/>
              <w:ind w:left="0"/>
            </w:pPr>
            <w:r>
              <w:t>This should be the resource name that is currently being used when the log entry is created. See table below for the resource types (can be multiple</w:t>
            </w:r>
            <w:r w:rsidR="002C78A6">
              <w:t xml:space="preserve"> comma separated entries</w:t>
            </w:r>
            <w:r>
              <w:t>)</w:t>
            </w:r>
          </w:p>
        </w:tc>
        <w:tc>
          <w:tcPr>
            <w:tcW w:w="1367" w:type="dxa"/>
          </w:tcPr>
          <w:p w14:paraId="2D457F50" w14:textId="77777777" w:rsidR="006C6138" w:rsidRDefault="00D55060" w:rsidP="00B34337">
            <w:pPr>
              <w:pStyle w:val="ListParagraph"/>
              <w:ind w:left="0"/>
            </w:pPr>
            <w:r>
              <w:t>Y</w:t>
            </w:r>
          </w:p>
        </w:tc>
      </w:tr>
      <w:tr w:rsidR="002529B1" w14:paraId="3C03B9F7" w14:textId="77777777" w:rsidTr="006978B0">
        <w:tc>
          <w:tcPr>
            <w:tcW w:w="1904" w:type="dxa"/>
          </w:tcPr>
          <w:p w14:paraId="3D16728F" w14:textId="77777777" w:rsidR="002529B1" w:rsidRDefault="002529B1" w:rsidP="00B34337">
            <w:pPr>
              <w:pStyle w:val="ListParagraph"/>
              <w:ind w:left="0"/>
            </w:pPr>
            <w:r>
              <w:t>Group-Id</w:t>
            </w:r>
          </w:p>
        </w:tc>
        <w:tc>
          <w:tcPr>
            <w:tcW w:w="4391" w:type="dxa"/>
          </w:tcPr>
          <w:p w14:paraId="2135A20E" w14:textId="77777777" w:rsidR="002529B1" w:rsidRDefault="002529B1" w:rsidP="00B34337">
            <w:pPr>
              <w:pStyle w:val="ListParagraph"/>
              <w:ind w:left="0"/>
            </w:pPr>
            <w:r>
              <w:t>Applicable only in case of Mule sending file to end system. Populate the file name</w:t>
            </w:r>
          </w:p>
          <w:p w14:paraId="2196BF37" w14:textId="77777777" w:rsidR="002529B1" w:rsidRDefault="002529B1" w:rsidP="00B34337">
            <w:pPr>
              <w:pStyle w:val="ListParagraph"/>
              <w:ind w:left="0"/>
            </w:pPr>
          </w:p>
        </w:tc>
        <w:tc>
          <w:tcPr>
            <w:tcW w:w="1367" w:type="dxa"/>
          </w:tcPr>
          <w:p w14:paraId="2F326970" w14:textId="77777777" w:rsidR="002529B1" w:rsidRDefault="002529B1" w:rsidP="00B34337">
            <w:pPr>
              <w:pStyle w:val="ListParagraph"/>
              <w:ind w:left="0"/>
            </w:pPr>
            <w:r>
              <w:t>N</w:t>
            </w:r>
          </w:p>
        </w:tc>
      </w:tr>
      <w:tr w:rsidR="00C34812" w14:paraId="07A58E99" w14:textId="77777777" w:rsidTr="006978B0">
        <w:trPr>
          <w:ins w:id="8" w:author="Ashish Udas" w:date="2016-09-27T16:11:00Z"/>
        </w:trPr>
        <w:tc>
          <w:tcPr>
            <w:tcW w:w="1904" w:type="dxa"/>
          </w:tcPr>
          <w:p w14:paraId="0199BCE2" w14:textId="755C267F" w:rsidR="00C34812" w:rsidRDefault="00C34812" w:rsidP="00B34337">
            <w:pPr>
              <w:pStyle w:val="ListParagraph"/>
              <w:ind w:left="0"/>
              <w:rPr>
                <w:ins w:id="9" w:author="Ashish Udas" w:date="2016-09-27T16:11:00Z"/>
              </w:rPr>
            </w:pPr>
            <w:proofErr w:type="spellStart"/>
            <w:ins w:id="10" w:author="Ashish Udas" w:date="2016-09-27T16:11:00Z">
              <w:r>
                <w:t>IterationCount</w:t>
              </w:r>
              <w:proofErr w:type="spellEnd"/>
            </w:ins>
          </w:p>
        </w:tc>
        <w:tc>
          <w:tcPr>
            <w:tcW w:w="4391" w:type="dxa"/>
          </w:tcPr>
          <w:p w14:paraId="01EFDE41" w14:textId="68A6E9A9" w:rsidR="00C34812" w:rsidRDefault="00C34812" w:rsidP="00B34337">
            <w:pPr>
              <w:pStyle w:val="ListParagraph"/>
              <w:ind w:left="0"/>
              <w:rPr>
                <w:ins w:id="11" w:author="Ashish Udas" w:date="2016-09-27T16:11:00Z"/>
              </w:rPr>
            </w:pPr>
            <w:ins w:id="12" w:author="Ashish Udas" w:date="2016-09-27T16:11:00Z">
              <w:r>
                <w:t>Applicable when same flow /</w:t>
              </w:r>
              <w:proofErr w:type="spellStart"/>
              <w:r>
                <w:t>subflow</w:t>
              </w:r>
              <w:proofErr w:type="spellEnd"/>
              <w:r>
                <w:t xml:space="preserve"> is re-invoked due to resubmission / resumption due to exception</w:t>
              </w:r>
            </w:ins>
          </w:p>
        </w:tc>
        <w:tc>
          <w:tcPr>
            <w:tcW w:w="1367" w:type="dxa"/>
          </w:tcPr>
          <w:p w14:paraId="6A2E2746" w14:textId="0E200704" w:rsidR="00C34812" w:rsidRDefault="00C34812" w:rsidP="00B34337">
            <w:pPr>
              <w:pStyle w:val="ListParagraph"/>
              <w:ind w:left="0"/>
              <w:rPr>
                <w:ins w:id="13" w:author="Ashish Udas" w:date="2016-09-27T16:11:00Z"/>
              </w:rPr>
            </w:pPr>
            <w:ins w:id="14" w:author="Ashish Udas" w:date="2016-09-27T16:11:00Z">
              <w:r>
                <w:t xml:space="preserve">Y = </w:t>
              </w:r>
            </w:ins>
            <w:ins w:id="15" w:author="Ashish Udas" w:date="2016-09-27T16:12:00Z">
              <w:r>
                <w:t>default</w:t>
              </w:r>
            </w:ins>
            <w:ins w:id="16" w:author="Ashish Udas" w:date="2016-09-27T16:11:00Z">
              <w:r>
                <w:t xml:space="preserve"> </w:t>
              </w:r>
            </w:ins>
            <w:ins w:id="17" w:author="Ashish Udas" w:date="2016-09-27T16:12:00Z">
              <w:r>
                <w:t>value is 1</w:t>
              </w:r>
            </w:ins>
          </w:p>
        </w:tc>
      </w:tr>
    </w:tbl>
    <w:p w14:paraId="76020F1F" w14:textId="77777777" w:rsidR="006C6138" w:rsidRDefault="006C6138" w:rsidP="00B34337">
      <w:pPr>
        <w:pStyle w:val="ListParagraph"/>
      </w:pPr>
    </w:p>
    <w:p w14:paraId="480B02A9" w14:textId="77777777" w:rsidR="006C6138" w:rsidRDefault="006C6138" w:rsidP="006C6138">
      <w:pPr>
        <w:pStyle w:val="ListParagraph"/>
        <w:ind w:left="1080"/>
      </w:pPr>
    </w:p>
    <w:p w14:paraId="6971E489" w14:textId="77777777" w:rsidR="00B34337" w:rsidRDefault="00B34337" w:rsidP="00B34337">
      <w:pPr>
        <w:pStyle w:val="ListParagraph"/>
        <w:numPr>
          <w:ilvl w:val="0"/>
          <w:numId w:val="34"/>
        </w:numPr>
      </w:pPr>
      <w:r>
        <w:t>Payload</w:t>
      </w:r>
    </w:p>
    <w:p w14:paraId="51593F20" w14:textId="77777777" w:rsidR="00B34337" w:rsidRDefault="00B34337" w:rsidP="00B34337">
      <w:pPr>
        <w:pStyle w:val="ListParagraph"/>
      </w:pPr>
      <w:r>
        <w:t>Payload section captures the payload being processed.</w:t>
      </w:r>
    </w:p>
    <w:p w14:paraId="67D782EB" w14:textId="77777777" w:rsidR="00B34337" w:rsidRDefault="00B34337" w:rsidP="00B34337">
      <w:pPr>
        <w:pStyle w:val="ListParagraph"/>
      </w:pPr>
      <w:r>
        <w:t xml:space="preserve">The following are the guidelines for </w:t>
      </w:r>
      <w:r w:rsidR="006C6138">
        <w:t>the payload section</w:t>
      </w:r>
    </w:p>
    <w:p w14:paraId="51C65879" w14:textId="77777777" w:rsidR="006C6138" w:rsidRDefault="006C6138" w:rsidP="006C6138">
      <w:pPr>
        <w:pStyle w:val="ListParagraph"/>
        <w:numPr>
          <w:ilvl w:val="0"/>
          <w:numId w:val="35"/>
        </w:numPr>
      </w:pPr>
      <w:r>
        <w:t>If the payload is available at the point at which the log entry is being captured, capture relevant key fields along with values from the payload. The key fields will depend on the particula</w:t>
      </w:r>
      <w:r w:rsidR="00D55060">
        <w:t>r business object being captured</w:t>
      </w:r>
      <w:r>
        <w:t xml:space="preserve">. </w:t>
      </w:r>
    </w:p>
    <w:p w14:paraId="413CF166" w14:textId="77777777" w:rsidR="006C6138" w:rsidRDefault="00D55060" w:rsidP="006C6138">
      <w:pPr>
        <w:pStyle w:val="ListParagraph"/>
        <w:ind w:left="1080"/>
      </w:pPr>
      <w:r>
        <w:t xml:space="preserve">Typical key fields include business process </w:t>
      </w:r>
      <w:r w:rsidR="006C6138">
        <w:t>or functional id, business object name (such as worker, purchase order, cost center etc.</w:t>
      </w:r>
    </w:p>
    <w:p w14:paraId="5A05AEEB" w14:textId="77777777" w:rsidR="006C6138" w:rsidRDefault="006C6138" w:rsidP="006C6138">
      <w:pPr>
        <w:pStyle w:val="ListParagraph"/>
        <w:numPr>
          <w:ilvl w:val="0"/>
          <w:numId w:val="35"/>
        </w:numPr>
      </w:pPr>
      <w:r>
        <w:t>If the payload is not available, capture process level details such as a queue name, file name, folder etc.</w:t>
      </w:r>
    </w:p>
    <w:p w14:paraId="2714578C" w14:textId="77777777" w:rsidR="00923DDF" w:rsidRDefault="00923DDF" w:rsidP="00BF31CB"/>
    <w:p w14:paraId="526F5818" w14:textId="77777777" w:rsidR="00923DDF" w:rsidRDefault="00923DDF" w:rsidP="00BF31CB"/>
    <w:p w14:paraId="14938071" w14:textId="77777777" w:rsidR="00923DDF" w:rsidRDefault="00923DDF" w:rsidP="00BF31CB"/>
    <w:p w14:paraId="79B31BDB" w14:textId="77777777" w:rsidR="00923DDF" w:rsidRDefault="00923DDF" w:rsidP="00BF31CB"/>
    <w:p w14:paraId="67409239" w14:textId="77777777" w:rsidR="00FD07DF" w:rsidRDefault="00FD07DF" w:rsidP="00BF31CB"/>
    <w:p w14:paraId="333683AD" w14:textId="77777777" w:rsidR="00FD07DF" w:rsidRDefault="00FD07DF" w:rsidP="00BF31CB"/>
    <w:p w14:paraId="4D665E10" w14:textId="77777777" w:rsidR="00FD07DF" w:rsidRDefault="00FD07DF" w:rsidP="00BF31CB"/>
    <w:p w14:paraId="6B3359F6" w14:textId="77777777" w:rsidR="00DB3CF6" w:rsidRDefault="00D55060" w:rsidP="00BF31CB">
      <w:r>
        <w:t>Table below shows the resource types and their names.</w:t>
      </w:r>
    </w:p>
    <w:p w14:paraId="2C0F1D84" w14:textId="77777777" w:rsidR="00BF31CB" w:rsidRDefault="00BF31CB" w:rsidP="00BF31CB"/>
    <w:tbl>
      <w:tblPr>
        <w:tblStyle w:val="TableGrid"/>
        <w:tblW w:w="0" w:type="auto"/>
        <w:tblLook w:val="04A0" w:firstRow="1" w:lastRow="0" w:firstColumn="1" w:lastColumn="0" w:noHBand="0" w:noVBand="1"/>
      </w:tblPr>
      <w:tblGrid>
        <w:gridCol w:w="2335"/>
        <w:gridCol w:w="4140"/>
        <w:gridCol w:w="2875"/>
      </w:tblGrid>
      <w:tr w:rsidR="00DB3CF6" w14:paraId="41618F9C" w14:textId="77777777" w:rsidTr="00D55060">
        <w:tc>
          <w:tcPr>
            <w:tcW w:w="2335" w:type="dxa"/>
            <w:shd w:val="clear" w:color="auto" w:fill="B4C6E7" w:themeFill="accent5" w:themeFillTint="66"/>
          </w:tcPr>
          <w:p w14:paraId="5AEC2133" w14:textId="77777777" w:rsidR="00DB3CF6" w:rsidRPr="003111DB" w:rsidRDefault="00DB3CF6" w:rsidP="00346975">
            <w:pPr>
              <w:rPr>
                <w:b/>
              </w:rPr>
            </w:pPr>
            <w:r w:rsidRPr="003111DB">
              <w:rPr>
                <w:b/>
              </w:rPr>
              <w:t>Resource Type</w:t>
            </w:r>
          </w:p>
        </w:tc>
        <w:tc>
          <w:tcPr>
            <w:tcW w:w="4140" w:type="dxa"/>
            <w:shd w:val="clear" w:color="auto" w:fill="B4C6E7" w:themeFill="accent5" w:themeFillTint="66"/>
          </w:tcPr>
          <w:p w14:paraId="2FC28FF9" w14:textId="77777777" w:rsidR="00DB3CF6" w:rsidRPr="003111DB" w:rsidRDefault="00DB3CF6" w:rsidP="00346975">
            <w:pPr>
              <w:rPr>
                <w:b/>
              </w:rPr>
            </w:pPr>
            <w:r w:rsidRPr="003111DB">
              <w:rPr>
                <w:b/>
              </w:rPr>
              <w:t>Resource Name</w:t>
            </w:r>
          </w:p>
        </w:tc>
        <w:tc>
          <w:tcPr>
            <w:tcW w:w="2875" w:type="dxa"/>
            <w:shd w:val="clear" w:color="auto" w:fill="B4C6E7" w:themeFill="accent5" w:themeFillTint="66"/>
          </w:tcPr>
          <w:p w14:paraId="561A1341" w14:textId="77777777" w:rsidR="00DB3CF6" w:rsidRPr="003111DB" w:rsidRDefault="00D55060" w:rsidP="00346975">
            <w:pPr>
              <w:rPr>
                <w:b/>
              </w:rPr>
            </w:pPr>
            <w:r>
              <w:rPr>
                <w:b/>
              </w:rPr>
              <w:t>Notes</w:t>
            </w:r>
          </w:p>
        </w:tc>
      </w:tr>
      <w:tr w:rsidR="00DB3CF6" w14:paraId="112DDEE7" w14:textId="77777777" w:rsidTr="00D55060">
        <w:tc>
          <w:tcPr>
            <w:tcW w:w="2335" w:type="dxa"/>
          </w:tcPr>
          <w:p w14:paraId="56CF3C32" w14:textId="77777777" w:rsidR="00DB3CF6" w:rsidRDefault="00DB3CF6" w:rsidP="00346975">
            <w:r>
              <w:t>Data Translator</w:t>
            </w:r>
          </w:p>
        </w:tc>
        <w:tc>
          <w:tcPr>
            <w:tcW w:w="4140" w:type="dxa"/>
          </w:tcPr>
          <w:p w14:paraId="674532E9" w14:textId="77777777" w:rsidR="00DB3CF6" w:rsidRDefault="00DB3CF6" w:rsidP="00346975">
            <w:r>
              <w:t>Data Map Source</w:t>
            </w:r>
          </w:p>
        </w:tc>
        <w:tc>
          <w:tcPr>
            <w:tcW w:w="2875" w:type="dxa"/>
          </w:tcPr>
          <w:p w14:paraId="64BF124C" w14:textId="77777777" w:rsidR="00DB3CF6" w:rsidRDefault="00D55060" w:rsidP="00D55060">
            <w:r>
              <w:t xml:space="preserve">Use this resource type if the log entry is being made during enrichment such as data lookup, cross referencing </w:t>
            </w:r>
            <w:proofErr w:type="spellStart"/>
            <w:r>
              <w:t>etc</w:t>
            </w:r>
            <w:proofErr w:type="spellEnd"/>
          </w:p>
        </w:tc>
      </w:tr>
      <w:tr w:rsidR="00DB3CF6" w14:paraId="1C7ABB15" w14:textId="77777777" w:rsidTr="00D55060">
        <w:tc>
          <w:tcPr>
            <w:tcW w:w="2335" w:type="dxa"/>
          </w:tcPr>
          <w:p w14:paraId="27CD0FF9" w14:textId="77777777" w:rsidR="00DB3CF6" w:rsidRDefault="00DB3CF6" w:rsidP="00346975">
            <w:proofErr w:type="spellStart"/>
            <w:r>
              <w:t>Axway</w:t>
            </w:r>
            <w:proofErr w:type="spellEnd"/>
          </w:p>
        </w:tc>
        <w:tc>
          <w:tcPr>
            <w:tcW w:w="4140" w:type="dxa"/>
          </w:tcPr>
          <w:p w14:paraId="00EA84F3" w14:textId="77777777" w:rsidR="00DB3CF6" w:rsidRDefault="00DB3CF6" w:rsidP="00346975">
            <w:proofErr w:type="spellStart"/>
            <w:r>
              <w:t>Axway</w:t>
            </w:r>
            <w:proofErr w:type="spellEnd"/>
            <w:r>
              <w:t xml:space="preserve"> Destination File Name</w:t>
            </w:r>
          </w:p>
        </w:tc>
        <w:tc>
          <w:tcPr>
            <w:tcW w:w="2875" w:type="dxa"/>
          </w:tcPr>
          <w:p w14:paraId="3FFB0850" w14:textId="77777777" w:rsidR="00DB3CF6" w:rsidRDefault="00D55060" w:rsidP="00346975">
            <w:r>
              <w:t xml:space="preserve">Use this resource type if the log entry is being made during delivery to </w:t>
            </w:r>
            <w:proofErr w:type="spellStart"/>
            <w:r>
              <w:t>Axway</w:t>
            </w:r>
            <w:proofErr w:type="spellEnd"/>
          </w:p>
        </w:tc>
      </w:tr>
      <w:tr w:rsidR="00DB3CF6" w14:paraId="624A217E" w14:textId="77777777" w:rsidTr="00D55060">
        <w:tc>
          <w:tcPr>
            <w:tcW w:w="2335" w:type="dxa"/>
          </w:tcPr>
          <w:p w14:paraId="2B67E7A7" w14:textId="77777777" w:rsidR="00DB3CF6" w:rsidRDefault="00DB3CF6" w:rsidP="00346975">
            <w:r>
              <w:t>Transform</w:t>
            </w:r>
          </w:p>
        </w:tc>
        <w:tc>
          <w:tcPr>
            <w:tcW w:w="4140" w:type="dxa"/>
          </w:tcPr>
          <w:p w14:paraId="4C2EAF09" w14:textId="77777777" w:rsidR="00DB3CF6" w:rsidRDefault="00DB3CF6" w:rsidP="00346975">
            <w:r>
              <w:t>Transformation Object</w:t>
            </w:r>
          </w:p>
        </w:tc>
        <w:tc>
          <w:tcPr>
            <w:tcW w:w="2875" w:type="dxa"/>
          </w:tcPr>
          <w:p w14:paraId="35FDBD0B" w14:textId="77777777" w:rsidR="00DB3CF6" w:rsidRDefault="00D55060" w:rsidP="00346975">
            <w:r>
              <w:t>Use this resource type if the log entry is being made during data transformation</w:t>
            </w:r>
          </w:p>
        </w:tc>
      </w:tr>
      <w:tr w:rsidR="00DB3CF6" w14:paraId="417B4D3F" w14:textId="77777777" w:rsidTr="00D55060">
        <w:tc>
          <w:tcPr>
            <w:tcW w:w="2335" w:type="dxa"/>
          </w:tcPr>
          <w:p w14:paraId="50F3B816" w14:textId="77777777" w:rsidR="00DB3CF6" w:rsidRDefault="00DB3CF6" w:rsidP="00346975">
            <w:r>
              <w:t>S3</w:t>
            </w:r>
          </w:p>
        </w:tc>
        <w:tc>
          <w:tcPr>
            <w:tcW w:w="4140" w:type="dxa"/>
          </w:tcPr>
          <w:p w14:paraId="30EA119D" w14:textId="77777777" w:rsidR="00DB3CF6" w:rsidRDefault="00DB3CF6" w:rsidP="00346975">
            <w:r>
              <w:t>S3 Filename (Bucket/Folder Name)</w:t>
            </w:r>
          </w:p>
        </w:tc>
        <w:tc>
          <w:tcPr>
            <w:tcW w:w="2875" w:type="dxa"/>
          </w:tcPr>
          <w:p w14:paraId="1EB283E9" w14:textId="77777777" w:rsidR="00DB3CF6" w:rsidRDefault="002C78A6" w:rsidP="00346975">
            <w:r>
              <w:t>Use this resource while writing to or reading from S3</w:t>
            </w:r>
          </w:p>
        </w:tc>
      </w:tr>
      <w:tr w:rsidR="00DB3CF6" w14:paraId="19F90AD3" w14:textId="77777777" w:rsidTr="00D55060">
        <w:tc>
          <w:tcPr>
            <w:tcW w:w="2335" w:type="dxa"/>
          </w:tcPr>
          <w:p w14:paraId="324F4E4B" w14:textId="77777777" w:rsidR="00DB3CF6" w:rsidRDefault="00DB3CF6" w:rsidP="00346975">
            <w:r>
              <w:t>SNS</w:t>
            </w:r>
          </w:p>
        </w:tc>
        <w:tc>
          <w:tcPr>
            <w:tcW w:w="4140" w:type="dxa"/>
          </w:tcPr>
          <w:p w14:paraId="277B5602" w14:textId="77777777" w:rsidR="00DB3CF6" w:rsidRDefault="00DB3CF6" w:rsidP="00346975">
            <w:r>
              <w:t>SNS Topic Name</w:t>
            </w:r>
          </w:p>
        </w:tc>
        <w:tc>
          <w:tcPr>
            <w:tcW w:w="2875" w:type="dxa"/>
          </w:tcPr>
          <w:p w14:paraId="419F5E7F" w14:textId="77777777" w:rsidR="00DB3CF6" w:rsidRDefault="002C78A6" w:rsidP="00346975">
            <w:r>
              <w:t>Use this resource while writing to SNS</w:t>
            </w:r>
          </w:p>
        </w:tc>
      </w:tr>
      <w:tr w:rsidR="00DB3CF6" w14:paraId="6EF976D2" w14:textId="77777777" w:rsidTr="00D55060">
        <w:tc>
          <w:tcPr>
            <w:tcW w:w="2335" w:type="dxa"/>
          </w:tcPr>
          <w:p w14:paraId="02210E95" w14:textId="77777777" w:rsidR="00DB3CF6" w:rsidRDefault="00DB3CF6" w:rsidP="00346975">
            <w:r>
              <w:t>SQS</w:t>
            </w:r>
          </w:p>
        </w:tc>
        <w:tc>
          <w:tcPr>
            <w:tcW w:w="4140" w:type="dxa"/>
          </w:tcPr>
          <w:p w14:paraId="49391A02" w14:textId="77777777" w:rsidR="00DB3CF6" w:rsidRDefault="00DB3CF6" w:rsidP="00346975">
            <w:r>
              <w:t>SQS Queue Name</w:t>
            </w:r>
          </w:p>
        </w:tc>
        <w:tc>
          <w:tcPr>
            <w:tcW w:w="2875" w:type="dxa"/>
          </w:tcPr>
          <w:p w14:paraId="2EA79B31" w14:textId="77777777" w:rsidR="00DB3CF6" w:rsidRDefault="002C78A6" w:rsidP="00346975">
            <w:r>
              <w:t>Use this resource while reading from SQS</w:t>
            </w:r>
          </w:p>
        </w:tc>
      </w:tr>
      <w:tr w:rsidR="00DB3CF6" w14:paraId="6D436515" w14:textId="77777777" w:rsidTr="00D55060">
        <w:tc>
          <w:tcPr>
            <w:tcW w:w="2335" w:type="dxa"/>
          </w:tcPr>
          <w:p w14:paraId="73505630" w14:textId="77777777" w:rsidR="00DB3CF6" w:rsidRDefault="00DB3CF6" w:rsidP="00346975">
            <w:r>
              <w:t>Workday</w:t>
            </w:r>
          </w:p>
        </w:tc>
        <w:tc>
          <w:tcPr>
            <w:tcW w:w="4140" w:type="dxa"/>
          </w:tcPr>
          <w:p w14:paraId="6C077209" w14:textId="77777777" w:rsidR="00DB3CF6" w:rsidRDefault="00DB3CF6" w:rsidP="00346975">
            <w:r>
              <w:t>Workday Connect, Workday Change</w:t>
            </w:r>
          </w:p>
        </w:tc>
        <w:tc>
          <w:tcPr>
            <w:tcW w:w="2875" w:type="dxa"/>
          </w:tcPr>
          <w:p w14:paraId="74AEB42F" w14:textId="77777777" w:rsidR="00DB3CF6" w:rsidRDefault="002C78A6" w:rsidP="00346975">
            <w:r>
              <w:t>Use this entry when accessing data from Workday using connector on workday (not Mule workday connector). Workday Change is the connector used to send changes only.</w:t>
            </w:r>
          </w:p>
        </w:tc>
      </w:tr>
      <w:tr w:rsidR="00DB3CF6" w14:paraId="16A80893" w14:textId="77777777" w:rsidTr="00D55060">
        <w:tc>
          <w:tcPr>
            <w:tcW w:w="2335" w:type="dxa"/>
          </w:tcPr>
          <w:p w14:paraId="4D89DA21" w14:textId="77777777" w:rsidR="00DB3CF6" w:rsidRDefault="00DB3CF6" w:rsidP="00346975">
            <w:r>
              <w:t>Object Store</w:t>
            </w:r>
          </w:p>
        </w:tc>
        <w:tc>
          <w:tcPr>
            <w:tcW w:w="4140" w:type="dxa"/>
          </w:tcPr>
          <w:p w14:paraId="3C81F570" w14:textId="77777777" w:rsidR="00DB3CF6" w:rsidRDefault="00DB3CF6" w:rsidP="00346975">
            <w:r>
              <w:t>Object Store Reference Key</w:t>
            </w:r>
          </w:p>
        </w:tc>
        <w:tc>
          <w:tcPr>
            <w:tcW w:w="2875" w:type="dxa"/>
          </w:tcPr>
          <w:p w14:paraId="60B18E2C" w14:textId="77777777" w:rsidR="00DB3CF6" w:rsidRDefault="002C78A6" w:rsidP="00346975">
            <w:r>
              <w:t>Use this resource while accessing Object store within Mule</w:t>
            </w:r>
          </w:p>
        </w:tc>
      </w:tr>
      <w:tr w:rsidR="00DB3CF6" w14:paraId="28D100CD" w14:textId="77777777" w:rsidTr="00D55060">
        <w:tc>
          <w:tcPr>
            <w:tcW w:w="2335" w:type="dxa"/>
          </w:tcPr>
          <w:p w14:paraId="475DBA08" w14:textId="77777777" w:rsidR="00DB3CF6" w:rsidRDefault="00DB3CF6" w:rsidP="00346975">
            <w:r>
              <w:t>SAP</w:t>
            </w:r>
          </w:p>
        </w:tc>
        <w:tc>
          <w:tcPr>
            <w:tcW w:w="4140" w:type="dxa"/>
          </w:tcPr>
          <w:p w14:paraId="71B69B72" w14:textId="77777777" w:rsidR="00DB3CF6" w:rsidRDefault="00DB3CF6" w:rsidP="00346975">
            <w:r>
              <w:t>SAP Host Name</w:t>
            </w:r>
          </w:p>
        </w:tc>
        <w:tc>
          <w:tcPr>
            <w:tcW w:w="2875" w:type="dxa"/>
          </w:tcPr>
          <w:p w14:paraId="05765CC1" w14:textId="77777777" w:rsidR="00DB3CF6" w:rsidRDefault="00D55060" w:rsidP="00346975">
            <w:r>
              <w:t xml:space="preserve">Use this resource type if SAP is being accessed </w:t>
            </w:r>
          </w:p>
        </w:tc>
      </w:tr>
      <w:tr w:rsidR="00DB3CF6" w14:paraId="3A9240B6" w14:textId="77777777" w:rsidTr="00D55060">
        <w:tc>
          <w:tcPr>
            <w:tcW w:w="2335" w:type="dxa"/>
          </w:tcPr>
          <w:p w14:paraId="75188426" w14:textId="77777777" w:rsidR="00DB3CF6" w:rsidRDefault="00DB3CF6" w:rsidP="00346975">
            <w:r>
              <w:t>IDOC</w:t>
            </w:r>
          </w:p>
        </w:tc>
        <w:tc>
          <w:tcPr>
            <w:tcW w:w="4140" w:type="dxa"/>
          </w:tcPr>
          <w:p w14:paraId="4892912D" w14:textId="77777777" w:rsidR="00DB3CF6" w:rsidRDefault="00DB3CF6" w:rsidP="00346975">
            <w:r>
              <w:t>IDOC Type</w:t>
            </w:r>
          </w:p>
        </w:tc>
        <w:tc>
          <w:tcPr>
            <w:tcW w:w="2875" w:type="dxa"/>
          </w:tcPr>
          <w:p w14:paraId="39D8506D" w14:textId="77777777" w:rsidR="00DB3CF6" w:rsidRDefault="00D55060" w:rsidP="00346975">
            <w:r>
              <w:t>This is a contingent entry and needs to be populated  when SAP is being accessed</w:t>
            </w:r>
          </w:p>
        </w:tc>
      </w:tr>
      <w:tr w:rsidR="00DB3CF6" w14:paraId="5FEE7668" w14:textId="77777777" w:rsidTr="00D55060">
        <w:tc>
          <w:tcPr>
            <w:tcW w:w="2335" w:type="dxa"/>
          </w:tcPr>
          <w:p w14:paraId="17C95B2A" w14:textId="77777777" w:rsidR="00DB3CF6" w:rsidRDefault="00DB3CF6" w:rsidP="00346975">
            <w:r>
              <w:t>PGM ID</w:t>
            </w:r>
          </w:p>
        </w:tc>
        <w:tc>
          <w:tcPr>
            <w:tcW w:w="4140" w:type="dxa"/>
          </w:tcPr>
          <w:p w14:paraId="22BB13F4" w14:textId="77777777" w:rsidR="00DB3CF6" w:rsidRDefault="00DB3CF6" w:rsidP="00346975">
            <w:r>
              <w:t>Program Id Value</w:t>
            </w:r>
          </w:p>
        </w:tc>
        <w:tc>
          <w:tcPr>
            <w:tcW w:w="2875" w:type="dxa"/>
          </w:tcPr>
          <w:p w14:paraId="7DF94C3B" w14:textId="77777777" w:rsidR="00DB3CF6" w:rsidRDefault="00D55060" w:rsidP="00346975">
            <w:r>
              <w:t>This is a contingent entry and needs to be populated  when SAP is being accessed</w:t>
            </w:r>
          </w:p>
        </w:tc>
      </w:tr>
      <w:tr w:rsidR="00DB3CF6" w14:paraId="65A66C6C" w14:textId="77777777" w:rsidTr="00D55060">
        <w:tc>
          <w:tcPr>
            <w:tcW w:w="2335" w:type="dxa"/>
          </w:tcPr>
          <w:p w14:paraId="5A41611A" w14:textId="77777777" w:rsidR="00DB3CF6" w:rsidRDefault="00DB3CF6" w:rsidP="00346975">
            <w:r>
              <w:t>HTTP Listener</w:t>
            </w:r>
          </w:p>
        </w:tc>
        <w:tc>
          <w:tcPr>
            <w:tcW w:w="4140" w:type="dxa"/>
          </w:tcPr>
          <w:p w14:paraId="1936FCD0" w14:textId="77777777" w:rsidR="00DB3CF6" w:rsidRDefault="00DB3CF6" w:rsidP="00346975">
            <w:r>
              <w:t>URL</w:t>
            </w:r>
          </w:p>
        </w:tc>
        <w:tc>
          <w:tcPr>
            <w:tcW w:w="2875" w:type="dxa"/>
          </w:tcPr>
          <w:p w14:paraId="6D8D6D49" w14:textId="77777777" w:rsidR="00DB3CF6" w:rsidRDefault="002C78A6" w:rsidP="00346975">
            <w:r>
              <w:t>Use this resource when accessing http end point as listener</w:t>
            </w:r>
          </w:p>
        </w:tc>
      </w:tr>
      <w:tr w:rsidR="00DB3CF6" w14:paraId="6AAB3C74" w14:textId="77777777" w:rsidTr="00D55060">
        <w:tc>
          <w:tcPr>
            <w:tcW w:w="2335" w:type="dxa"/>
          </w:tcPr>
          <w:p w14:paraId="3C9A6272" w14:textId="77777777" w:rsidR="00DB3CF6" w:rsidRDefault="00DB3CF6" w:rsidP="00346975">
            <w:r>
              <w:lastRenderedPageBreak/>
              <w:t>Flow</w:t>
            </w:r>
          </w:p>
        </w:tc>
        <w:tc>
          <w:tcPr>
            <w:tcW w:w="4140" w:type="dxa"/>
          </w:tcPr>
          <w:p w14:paraId="09BF88E2" w14:textId="77777777" w:rsidR="00DB3CF6" w:rsidRDefault="00DB3CF6" w:rsidP="00346975">
            <w:r>
              <w:t>Flow Name</w:t>
            </w:r>
          </w:p>
        </w:tc>
        <w:tc>
          <w:tcPr>
            <w:tcW w:w="2875" w:type="dxa"/>
          </w:tcPr>
          <w:p w14:paraId="13F2F4EF" w14:textId="77777777" w:rsidR="00DB3CF6" w:rsidRDefault="002C78A6" w:rsidP="00346975">
            <w:r>
              <w:t>Use this resource type when logging at the start of the flow and end of the flow</w:t>
            </w:r>
          </w:p>
        </w:tc>
      </w:tr>
      <w:tr w:rsidR="00DB3CF6" w14:paraId="72697ED1" w14:textId="77777777" w:rsidTr="00D55060">
        <w:tc>
          <w:tcPr>
            <w:tcW w:w="2335" w:type="dxa"/>
          </w:tcPr>
          <w:p w14:paraId="463B20DB" w14:textId="77777777" w:rsidR="00DB3CF6" w:rsidRDefault="00DB3CF6" w:rsidP="00346975">
            <w:r>
              <w:t>HTTP Call</w:t>
            </w:r>
          </w:p>
        </w:tc>
        <w:tc>
          <w:tcPr>
            <w:tcW w:w="4140" w:type="dxa"/>
          </w:tcPr>
          <w:p w14:paraId="65684EEB" w14:textId="77777777" w:rsidR="00DB3CF6" w:rsidRDefault="00DB3CF6" w:rsidP="00346975">
            <w:r>
              <w:t>SFDC URI</w:t>
            </w:r>
          </w:p>
        </w:tc>
        <w:tc>
          <w:tcPr>
            <w:tcW w:w="2875" w:type="dxa"/>
          </w:tcPr>
          <w:p w14:paraId="6DA873A5" w14:textId="77777777" w:rsidR="00DB3CF6" w:rsidRDefault="002C78A6" w:rsidP="00346975">
            <w:r>
              <w:t xml:space="preserve">Use this resource type if </w:t>
            </w:r>
            <w:proofErr w:type="spellStart"/>
            <w:r>
              <w:t>SalesForce</w:t>
            </w:r>
            <w:proofErr w:type="spellEnd"/>
            <w:r>
              <w:t xml:space="preserve"> is being accessed</w:t>
            </w:r>
          </w:p>
        </w:tc>
      </w:tr>
      <w:tr w:rsidR="00DB3CF6" w14:paraId="4B58F65B" w14:textId="77777777" w:rsidTr="00D55060">
        <w:tc>
          <w:tcPr>
            <w:tcW w:w="2335" w:type="dxa"/>
          </w:tcPr>
          <w:p w14:paraId="54331E1F" w14:textId="77777777" w:rsidR="00DB3CF6" w:rsidRDefault="00DB3CF6" w:rsidP="00346975">
            <w:r>
              <w:t>SFDC Connector</w:t>
            </w:r>
          </w:p>
        </w:tc>
        <w:tc>
          <w:tcPr>
            <w:tcW w:w="4140" w:type="dxa"/>
          </w:tcPr>
          <w:p w14:paraId="48177164" w14:textId="77777777" w:rsidR="00DB3CF6" w:rsidRDefault="00DB3CF6" w:rsidP="00346975">
            <w:r>
              <w:t>Org</w:t>
            </w:r>
          </w:p>
        </w:tc>
        <w:tc>
          <w:tcPr>
            <w:tcW w:w="2875" w:type="dxa"/>
          </w:tcPr>
          <w:p w14:paraId="4665D2E8" w14:textId="77777777" w:rsidR="00DB3CF6" w:rsidRDefault="002C78A6" w:rsidP="002C78A6">
            <w:r>
              <w:t xml:space="preserve">This is a contingent entry and needs to be populated  when </w:t>
            </w:r>
            <w:proofErr w:type="spellStart"/>
            <w:r>
              <w:t>SalesForce</w:t>
            </w:r>
            <w:proofErr w:type="spellEnd"/>
            <w:r>
              <w:t xml:space="preserve"> is being accessed</w:t>
            </w:r>
          </w:p>
        </w:tc>
      </w:tr>
      <w:tr w:rsidR="00DB3CF6" w14:paraId="500E211D" w14:textId="77777777" w:rsidTr="00D55060">
        <w:tc>
          <w:tcPr>
            <w:tcW w:w="2335" w:type="dxa"/>
          </w:tcPr>
          <w:p w14:paraId="2EEFE65D" w14:textId="77777777" w:rsidR="00DB3CF6" w:rsidRDefault="00DB3CF6" w:rsidP="00346975">
            <w:r w:rsidRPr="00E33080">
              <w:t xml:space="preserve">SFDC connector parameters </w:t>
            </w:r>
            <w:r>
              <w:t>–</w:t>
            </w:r>
            <w:r w:rsidRPr="00E33080">
              <w:t xml:space="preserve"> user</w:t>
            </w:r>
            <w:r>
              <w:t xml:space="preserve"> </w:t>
            </w:r>
            <w:r w:rsidRPr="00E33080">
              <w:t>id</w:t>
            </w:r>
          </w:p>
        </w:tc>
        <w:tc>
          <w:tcPr>
            <w:tcW w:w="4140" w:type="dxa"/>
          </w:tcPr>
          <w:p w14:paraId="44654771" w14:textId="77777777" w:rsidR="00DB3CF6" w:rsidRDefault="00DB3CF6" w:rsidP="00346975">
            <w:r w:rsidRPr="00E33080">
              <w:t>user id value</w:t>
            </w:r>
          </w:p>
        </w:tc>
        <w:tc>
          <w:tcPr>
            <w:tcW w:w="2875" w:type="dxa"/>
          </w:tcPr>
          <w:p w14:paraId="7C7282BA" w14:textId="77777777" w:rsidR="00DB3CF6" w:rsidRDefault="002C78A6" w:rsidP="00346975">
            <w:r>
              <w:t xml:space="preserve">This is a contingent entry and needs to be populated  when </w:t>
            </w:r>
            <w:proofErr w:type="spellStart"/>
            <w:r>
              <w:t>SalesForce</w:t>
            </w:r>
            <w:proofErr w:type="spellEnd"/>
            <w:r>
              <w:t xml:space="preserve"> is being accessed</w:t>
            </w:r>
          </w:p>
        </w:tc>
      </w:tr>
      <w:tr w:rsidR="004D7160" w14:paraId="60D4C5B5" w14:textId="77777777" w:rsidTr="00D55060">
        <w:tc>
          <w:tcPr>
            <w:tcW w:w="2335" w:type="dxa"/>
          </w:tcPr>
          <w:p w14:paraId="49194601" w14:textId="77777777" w:rsidR="004D7160" w:rsidRPr="001B7715" w:rsidRDefault="004D7160" w:rsidP="00346975">
            <w:r w:rsidRPr="001B7715">
              <w:t>VM</w:t>
            </w:r>
          </w:p>
        </w:tc>
        <w:tc>
          <w:tcPr>
            <w:tcW w:w="4140" w:type="dxa"/>
          </w:tcPr>
          <w:p w14:paraId="699F607D" w14:textId="77777777" w:rsidR="004D7160" w:rsidRPr="001B7715" w:rsidRDefault="008512F6" w:rsidP="00346975">
            <w:r w:rsidRPr="001B7715">
              <w:t>VM path</w:t>
            </w:r>
            <w:r w:rsidR="00C702DD">
              <w:t xml:space="preserve"> name</w:t>
            </w:r>
          </w:p>
        </w:tc>
        <w:tc>
          <w:tcPr>
            <w:tcW w:w="2875" w:type="dxa"/>
          </w:tcPr>
          <w:p w14:paraId="22458A3B" w14:textId="77777777" w:rsidR="004D7160" w:rsidRPr="001B7715" w:rsidRDefault="008512F6" w:rsidP="00346975">
            <w:r w:rsidRPr="001B7715">
              <w:t>Entry for VM</w:t>
            </w:r>
            <w:r w:rsidR="00A81D15">
              <w:t xml:space="preserve"> which is internal to Mule</w:t>
            </w:r>
          </w:p>
        </w:tc>
      </w:tr>
    </w:tbl>
    <w:p w14:paraId="5DB1AD82" w14:textId="77777777" w:rsidR="00BF31CB" w:rsidRDefault="00BF31CB" w:rsidP="00CA6671"/>
    <w:p w14:paraId="045A3EA1" w14:textId="77777777" w:rsidR="00DF7BAE" w:rsidRDefault="00DF7BAE" w:rsidP="00CA6671"/>
    <w:p w14:paraId="15215745" w14:textId="77777777" w:rsidR="00144332" w:rsidRDefault="00144332" w:rsidP="007C20E0"/>
    <w:p w14:paraId="3B1DAF0F" w14:textId="77777777" w:rsidR="00144332" w:rsidRDefault="00144332" w:rsidP="007C20E0"/>
    <w:p w14:paraId="7CD1A6BD" w14:textId="77777777" w:rsidR="00DB3CF6" w:rsidRDefault="00DB3CF6">
      <w:pPr>
        <w:rPr>
          <w:rFonts w:ascii="Arial Rounded MT Bold" w:eastAsiaTheme="majorEastAsia" w:hAnsi="Arial Rounded MT Bold" w:cstheme="majorBidi"/>
          <w:color w:val="2E74B5" w:themeColor="accent1" w:themeShade="BF"/>
          <w:sz w:val="24"/>
          <w:szCs w:val="24"/>
        </w:rPr>
      </w:pPr>
      <w:bookmarkStart w:id="18" w:name="_Toc435998623"/>
      <w:r>
        <w:rPr>
          <w:rFonts w:ascii="Arial Rounded MT Bold" w:hAnsi="Arial Rounded MT Bold"/>
          <w:sz w:val="24"/>
          <w:szCs w:val="24"/>
        </w:rPr>
        <w:br w:type="page"/>
      </w:r>
    </w:p>
    <w:p w14:paraId="11F6AE21" w14:textId="77777777" w:rsidR="00144332" w:rsidRDefault="00CB373E" w:rsidP="00AB5D33">
      <w:pPr>
        <w:pStyle w:val="Heading1"/>
        <w:numPr>
          <w:ilvl w:val="0"/>
          <w:numId w:val="41"/>
        </w:numPr>
        <w:rPr>
          <w:rFonts w:ascii="Arial Rounded MT Bold" w:hAnsi="Arial Rounded MT Bold"/>
          <w:sz w:val="24"/>
          <w:szCs w:val="24"/>
        </w:rPr>
      </w:pPr>
      <w:bookmarkStart w:id="19" w:name="_Toc443484545"/>
      <w:r w:rsidRPr="00CB373E">
        <w:rPr>
          <w:rFonts w:ascii="Arial Rounded MT Bold" w:hAnsi="Arial Rounded MT Bold"/>
          <w:sz w:val="24"/>
          <w:szCs w:val="24"/>
        </w:rPr>
        <w:lastRenderedPageBreak/>
        <w:t xml:space="preserve">Recommended </w:t>
      </w:r>
      <w:commentRangeStart w:id="20"/>
      <w:r w:rsidRPr="00CB373E">
        <w:rPr>
          <w:rFonts w:ascii="Arial Rounded MT Bold" w:hAnsi="Arial Rounded MT Bold"/>
          <w:sz w:val="24"/>
          <w:szCs w:val="24"/>
        </w:rPr>
        <w:t>Logging</w:t>
      </w:r>
      <w:commentRangeEnd w:id="20"/>
      <w:r w:rsidR="00C34812">
        <w:rPr>
          <w:rStyle w:val="CommentReference"/>
          <w:rFonts w:asciiTheme="minorHAnsi" w:eastAsiaTheme="minorHAnsi" w:hAnsiTheme="minorHAnsi" w:cstheme="minorBidi"/>
          <w:color w:val="auto"/>
        </w:rPr>
        <w:commentReference w:id="20"/>
      </w:r>
      <w:r w:rsidRPr="00CB373E">
        <w:rPr>
          <w:rFonts w:ascii="Arial Rounded MT Bold" w:hAnsi="Arial Rounded MT Bold"/>
          <w:sz w:val="24"/>
          <w:szCs w:val="24"/>
        </w:rPr>
        <w:t xml:space="preserve"> Points</w:t>
      </w:r>
      <w:bookmarkEnd w:id="19"/>
    </w:p>
    <w:p w14:paraId="3F82D911" w14:textId="77777777" w:rsidR="00EE2505" w:rsidRDefault="00EE2505" w:rsidP="00EE2505"/>
    <w:p w14:paraId="19CE3A0B" w14:textId="77777777" w:rsidR="00EE2505" w:rsidRDefault="002C199C" w:rsidP="00EE2505">
      <w:r>
        <w:rPr>
          <w:noProof/>
        </w:rPr>
        <w:drawing>
          <wp:inline distT="0" distB="0" distL="0" distR="0" wp14:anchorId="721BB54E" wp14:editId="2C076E52">
            <wp:extent cx="5943600" cy="24384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7957BCF" w14:textId="77777777" w:rsidR="00EE2505" w:rsidRDefault="00EE2505" w:rsidP="00EE2505"/>
    <w:p w14:paraId="5CBB766F" w14:textId="77777777" w:rsidR="002C78A6" w:rsidRDefault="002C78A6" w:rsidP="002C78A6">
      <w:pPr>
        <w:pStyle w:val="ListParagraph"/>
      </w:pPr>
      <w:r>
        <w:t>Use the following guidelines for determining the logging points</w:t>
      </w:r>
    </w:p>
    <w:p w14:paraId="1EBB700B" w14:textId="77777777" w:rsidR="002C78A6" w:rsidRDefault="002C78A6" w:rsidP="002C78A6">
      <w:pPr>
        <w:pStyle w:val="ListParagraph"/>
        <w:numPr>
          <w:ilvl w:val="0"/>
          <w:numId w:val="37"/>
        </w:numPr>
      </w:pPr>
      <w:r>
        <w:t>Entry to a main flow has to be logged at a level of Info.</w:t>
      </w:r>
    </w:p>
    <w:p w14:paraId="17C6292B" w14:textId="77777777" w:rsidR="002C78A6" w:rsidRDefault="002C78A6" w:rsidP="002C78A6">
      <w:pPr>
        <w:pStyle w:val="ListParagraph"/>
        <w:numPr>
          <w:ilvl w:val="0"/>
          <w:numId w:val="37"/>
        </w:numPr>
      </w:pPr>
      <w:r>
        <w:t>Exit from a main flow</w:t>
      </w:r>
      <w:r w:rsidR="00464EC4">
        <w:t xml:space="preserve"> has to be logged at a level of info</w:t>
      </w:r>
    </w:p>
    <w:p w14:paraId="282621ED" w14:textId="77777777" w:rsidR="00464EC4" w:rsidRDefault="00464EC4" w:rsidP="002C78A6">
      <w:pPr>
        <w:pStyle w:val="ListParagraph"/>
        <w:numPr>
          <w:ilvl w:val="0"/>
          <w:numId w:val="37"/>
        </w:numPr>
      </w:pPr>
      <w:r>
        <w:t>Entry to a sub-flow has to be logged at a level of debug</w:t>
      </w:r>
    </w:p>
    <w:p w14:paraId="59F049A1" w14:textId="77777777" w:rsidR="00464EC4" w:rsidRDefault="00464EC4" w:rsidP="002C78A6">
      <w:pPr>
        <w:pStyle w:val="ListParagraph"/>
        <w:numPr>
          <w:ilvl w:val="0"/>
          <w:numId w:val="37"/>
        </w:numPr>
      </w:pPr>
      <w:r>
        <w:t>Exit from a sub-flow has to be logged a level of debug</w:t>
      </w:r>
    </w:p>
    <w:p w14:paraId="724578BB" w14:textId="77777777" w:rsidR="00464EC4" w:rsidRDefault="00464EC4" w:rsidP="002C78A6">
      <w:pPr>
        <w:pStyle w:val="ListParagraph"/>
        <w:numPr>
          <w:ilvl w:val="0"/>
          <w:numId w:val="37"/>
        </w:numPr>
      </w:pPr>
      <w:r>
        <w:t>If the payload is not available when entering a flow, a log entry at the info level has to be created at the point when payload is available</w:t>
      </w:r>
    </w:p>
    <w:p w14:paraId="6E359691" w14:textId="77777777" w:rsidR="00464EC4" w:rsidRDefault="00464EC4" w:rsidP="002C78A6">
      <w:pPr>
        <w:pStyle w:val="ListParagraph"/>
        <w:numPr>
          <w:ilvl w:val="0"/>
          <w:numId w:val="37"/>
        </w:numPr>
      </w:pPr>
      <w:r>
        <w:t>If the sub-flow is iterative, log entries have to be made for each iteration</w:t>
      </w:r>
    </w:p>
    <w:p w14:paraId="18DE239A" w14:textId="77777777" w:rsidR="00464EC4" w:rsidRDefault="00464EC4" w:rsidP="002C78A6">
      <w:pPr>
        <w:pStyle w:val="ListParagraph"/>
        <w:numPr>
          <w:ilvl w:val="0"/>
          <w:numId w:val="37"/>
        </w:numPr>
      </w:pPr>
      <w:r>
        <w:t>Log entry at debug level before and after a business object is modified (transformed)</w:t>
      </w:r>
    </w:p>
    <w:p w14:paraId="1D088637" w14:textId="77777777" w:rsidR="00464EC4" w:rsidRDefault="00464EC4" w:rsidP="002C78A6">
      <w:pPr>
        <w:pStyle w:val="ListParagraph"/>
        <w:numPr>
          <w:ilvl w:val="0"/>
          <w:numId w:val="37"/>
        </w:numPr>
      </w:pPr>
      <w:r>
        <w:t xml:space="preserve">Log entry at debug level when access external resources such as object store, lookup repository, S3, message systems etc. </w:t>
      </w:r>
    </w:p>
    <w:p w14:paraId="6B11B974" w14:textId="77777777" w:rsidR="00464EC4" w:rsidRDefault="00464EC4" w:rsidP="002C78A6">
      <w:pPr>
        <w:pStyle w:val="ListParagraph"/>
        <w:numPr>
          <w:ilvl w:val="0"/>
          <w:numId w:val="37"/>
        </w:numPr>
      </w:pPr>
      <w:r>
        <w:t xml:space="preserve">Log exception with all data provided in the structure </w:t>
      </w:r>
      <w:r w:rsidR="00385406">
        <w:t>including</w:t>
      </w:r>
      <w:r>
        <w:t xml:space="preserve"> exception </w:t>
      </w:r>
      <w:r w:rsidR="00385406">
        <w:t>section.</w:t>
      </w:r>
    </w:p>
    <w:p w14:paraId="2204904D" w14:textId="77777777" w:rsidR="00923DDF" w:rsidRDefault="00923DDF" w:rsidP="00DD422C"/>
    <w:p w14:paraId="2420A8E0" w14:textId="77777777" w:rsidR="0088550B" w:rsidRDefault="0088550B" w:rsidP="00DD422C"/>
    <w:p w14:paraId="13FB571E" w14:textId="77777777" w:rsidR="0088550B" w:rsidRDefault="0088550B" w:rsidP="00DD422C"/>
    <w:p w14:paraId="2C49E727" w14:textId="77777777" w:rsidR="0088550B" w:rsidRDefault="0088550B" w:rsidP="00DD422C"/>
    <w:p w14:paraId="2A35810F" w14:textId="77777777" w:rsidR="0088550B" w:rsidRDefault="0088550B" w:rsidP="00DD422C"/>
    <w:p w14:paraId="61A4F7A3" w14:textId="77777777" w:rsidR="0088550B" w:rsidRDefault="0088550B" w:rsidP="00DD422C"/>
    <w:p w14:paraId="10BD043B" w14:textId="77777777" w:rsidR="00AA4689" w:rsidRDefault="00AA4689" w:rsidP="00AB5D33">
      <w:pPr>
        <w:pStyle w:val="Heading1"/>
        <w:numPr>
          <w:ilvl w:val="0"/>
          <w:numId w:val="41"/>
        </w:numPr>
        <w:rPr>
          <w:rFonts w:ascii="Arial Rounded MT Bold" w:hAnsi="Arial Rounded MT Bold"/>
          <w:sz w:val="24"/>
          <w:szCs w:val="24"/>
        </w:rPr>
      </w:pPr>
      <w:bookmarkStart w:id="21" w:name="_Toc443484546"/>
      <w:r>
        <w:rPr>
          <w:rFonts w:ascii="Arial Rounded MT Bold" w:hAnsi="Arial Rounded MT Bold"/>
          <w:sz w:val="24"/>
          <w:szCs w:val="24"/>
        </w:rPr>
        <w:lastRenderedPageBreak/>
        <w:t>Required logging patterns</w:t>
      </w:r>
    </w:p>
    <w:p w14:paraId="3E580102" w14:textId="77777777" w:rsidR="0004059B" w:rsidRDefault="00AB5D33" w:rsidP="005D7178">
      <w:pPr>
        <w:pStyle w:val="ListParagraph"/>
        <w:numPr>
          <w:ilvl w:val="1"/>
          <w:numId w:val="41"/>
        </w:numPr>
      </w:pPr>
      <w:r>
        <w:t>Any time a mandatory/required field fails data validation, there should be a</w:t>
      </w:r>
      <w:r w:rsidR="005D7178">
        <w:t xml:space="preserve"> unique message in the </w:t>
      </w:r>
      <w:proofErr w:type="spellStart"/>
      <w:r w:rsidR="005D7178">
        <w:t>ErrorText</w:t>
      </w:r>
      <w:proofErr w:type="spellEnd"/>
      <w:r w:rsidR="005D7178">
        <w:t xml:space="preserve"> field of the log entry that specifies which field failed validation</w:t>
      </w:r>
      <w:r>
        <w:t xml:space="preserve">.  </w:t>
      </w:r>
      <w:r w:rsidR="0004059B">
        <w:t xml:space="preserve">  </w:t>
      </w:r>
      <w:r w:rsidR="005D7178">
        <w:t>The payload should</w:t>
      </w:r>
      <w:r w:rsidR="00F066BB">
        <w:t xml:space="preserve"> contain a unique key value pair that can be used to identify the record in workday.  </w:t>
      </w:r>
      <w:r w:rsidR="0004059B">
        <w:t xml:space="preserve">The resource type should be “flow” and the </w:t>
      </w:r>
      <w:r w:rsidR="004E4BFF">
        <w:t>resource name should be &lt;</w:t>
      </w:r>
      <w:r w:rsidR="0004059B">
        <w:t xml:space="preserve">flow name&gt;.  This pattern is an ERROR </w:t>
      </w:r>
      <w:r w:rsidR="004E4BFF">
        <w:t xml:space="preserve">at the record level </w:t>
      </w:r>
      <w:r w:rsidR="0004059B">
        <w:t>and will requir</w:t>
      </w:r>
      <w:r w:rsidR="000F0F69">
        <w:t xml:space="preserve">e that the </w:t>
      </w:r>
      <w:proofErr w:type="spellStart"/>
      <w:r w:rsidR="000F0F69">
        <w:t>ErrorType</w:t>
      </w:r>
      <w:proofErr w:type="spellEnd"/>
      <w:r w:rsidR="000F0F69">
        <w:t xml:space="preserve"> is set to “</w:t>
      </w:r>
      <w:r w:rsidR="005D7178" w:rsidRPr="005D7178">
        <w:t>Field Validation Error</w:t>
      </w:r>
      <w:r w:rsidR="0004059B">
        <w:t xml:space="preserve">”, </w:t>
      </w:r>
      <w:proofErr w:type="spellStart"/>
      <w:r w:rsidR="0004059B">
        <w:t>ErrorText</w:t>
      </w:r>
      <w:proofErr w:type="spellEnd"/>
      <w:r w:rsidR="0004059B">
        <w:t xml:space="preserve"> is set to “</w:t>
      </w:r>
      <w:r w:rsidR="005D7178">
        <w:t>unique message that specifies which field(s) failed validation</w:t>
      </w:r>
      <w:r w:rsidR="0004059B">
        <w:t xml:space="preserve">” and </w:t>
      </w:r>
      <w:proofErr w:type="spellStart"/>
      <w:r w:rsidR="0004059B">
        <w:t>ErrorCode</w:t>
      </w:r>
      <w:proofErr w:type="spellEnd"/>
      <w:r w:rsidR="0004059B">
        <w:t xml:space="preserve"> is set to “</w:t>
      </w:r>
      <w:r w:rsidR="005D7178">
        <w:t>B0204</w:t>
      </w:r>
      <w:r w:rsidR="0004059B">
        <w:t>”.</w:t>
      </w:r>
      <w:r w:rsidR="00F066BB">
        <w:t xml:space="preserve"> Because this is a record level exception the rest of the file should be processed.</w:t>
      </w:r>
    </w:p>
    <w:p w14:paraId="512B7EB2" w14:textId="77777777" w:rsidR="004824CB" w:rsidRDefault="004824CB" w:rsidP="004824CB">
      <w:pPr>
        <w:pStyle w:val="ListParagraph"/>
        <w:ind w:left="1440"/>
      </w:pPr>
    </w:p>
    <w:p w14:paraId="0CA84BC2" w14:textId="77777777" w:rsidR="00AB5D33" w:rsidRDefault="00AB5D33" w:rsidP="00955176">
      <w:pPr>
        <w:pStyle w:val="ListParagraph"/>
        <w:numPr>
          <w:ilvl w:val="1"/>
          <w:numId w:val="41"/>
        </w:numPr>
      </w:pPr>
      <w:r>
        <w:t>Any time a record is dropped/skipped because a value doesn’t meet a filter criteria, there should be a log entry with the key value pairs for all fields used by the filter</w:t>
      </w:r>
      <w:r w:rsidR="00F05733">
        <w:t xml:space="preserve"> in the payload of the </w:t>
      </w:r>
      <w:proofErr w:type="spellStart"/>
      <w:r w:rsidR="00F05733">
        <w:t>Splunk</w:t>
      </w:r>
      <w:proofErr w:type="spellEnd"/>
      <w:r w:rsidR="00F05733">
        <w:t xml:space="preserve"> log entry</w:t>
      </w:r>
      <w:r>
        <w:t xml:space="preserve">.  The exception to this is if the key value pair is for PI data.  In this case provide the key and </w:t>
      </w:r>
      <w:r w:rsidR="004824CB">
        <w:t>“</w:t>
      </w:r>
      <w:r>
        <w:t>PI</w:t>
      </w:r>
      <w:r w:rsidR="004824CB">
        <w:t>”</w:t>
      </w:r>
      <w:r>
        <w:t xml:space="preserve"> for the value.</w:t>
      </w:r>
      <w:r w:rsidR="004824CB">
        <w:t xml:space="preserve">  </w:t>
      </w:r>
      <w:r w:rsidR="00F066BB">
        <w:t>The payload should also contain a unique key value pair that can be used to identify the record in workday and this message;</w:t>
      </w:r>
      <w:r w:rsidR="00F066BB" w:rsidRPr="00F066BB">
        <w:t xml:space="preserve"> </w:t>
      </w:r>
      <w:r w:rsidR="00F066BB">
        <w:t xml:space="preserve">“Record dropped due to filter condition not matching.”  </w:t>
      </w:r>
      <w:r w:rsidR="00D50776">
        <w:t xml:space="preserve"> </w:t>
      </w:r>
      <w:r w:rsidR="004824CB">
        <w:t>If the rec</w:t>
      </w:r>
      <w:r w:rsidR="00F066BB">
        <w:t>ord meets the filter criteria it</w:t>
      </w:r>
      <w:r w:rsidR="004824CB">
        <w:t xml:space="preserve"> should continue to the next </w:t>
      </w:r>
      <w:r w:rsidR="0004059B">
        <w:t>component in the flow, if not it</w:t>
      </w:r>
      <w:r w:rsidR="004824CB">
        <w:t xml:space="preserve"> should go to an exception handler that generates the </w:t>
      </w:r>
      <w:proofErr w:type="spellStart"/>
      <w:r w:rsidR="004824CB">
        <w:t>Splunk</w:t>
      </w:r>
      <w:proofErr w:type="spellEnd"/>
      <w:r w:rsidR="004824CB">
        <w:t xml:space="preserve"> log entry.</w:t>
      </w:r>
      <w:r w:rsidR="000E61BA">
        <w:t xml:space="preserve"> </w:t>
      </w:r>
      <w:r w:rsidR="00F066BB">
        <w:t xml:space="preserve"> Because this is </w:t>
      </w:r>
      <w:r w:rsidR="00F066BB" w:rsidRPr="00D50776">
        <w:rPr>
          <w:b/>
        </w:rPr>
        <w:t>not</w:t>
      </w:r>
      <w:r w:rsidR="00F066BB">
        <w:t xml:space="preserve"> a record level exception the exception block of the log entry should </w:t>
      </w:r>
      <w:r w:rsidR="00F066BB" w:rsidRPr="00D50776">
        <w:rPr>
          <w:b/>
        </w:rPr>
        <w:t>not</w:t>
      </w:r>
      <w:r w:rsidR="00F066BB">
        <w:t xml:space="preserve"> contain values.</w:t>
      </w:r>
      <w:r w:rsidR="00D50776">
        <w:t xml:space="preserve">  A choice router will be used to generate an informational message if no file will be outputted because all records failed filter criteria.</w:t>
      </w:r>
    </w:p>
    <w:p w14:paraId="2F6F03D4" w14:textId="77777777" w:rsidR="00E82023" w:rsidRDefault="00E82023" w:rsidP="00E82023">
      <w:pPr>
        <w:pStyle w:val="ListParagraph"/>
      </w:pPr>
    </w:p>
    <w:p w14:paraId="50F2B840" w14:textId="77777777" w:rsidR="00E82023" w:rsidRDefault="00E82023" w:rsidP="00955176">
      <w:pPr>
        <w:pStyle w:val="ListParagraph"/>
        <w:numPr>
          <w:ilvl w:val="1"/>
          <w:numId w:val="41"/>
        </w:numPr>
      </w:pPr>
      <w:r>
        <w:t>PI</w:t>
      </w:r>
      <w:r w:rsidR="005A3500">
        <w:t>/SPI</w:t>
      </w:r>
      <w:r>
        <w:t xml:space="preserve"> data that should be replaced with “PI” in the log entry’s</w:t>
      </w:r>
    </w:p>
    <w:p w14:paraId="0A936018" w14:textId="77777777" w:rsidR="00E82023" w:rsidRDefault="00E82023" w:rsidP="00E82023">
      <w:pPr>
        <w:pStyle w:val="ListParagraph"/>
      </w:pPr>
    </w:p>
    <w:p w14:paraId="52DA4153" w14:textId="77777777" w:rsidR="00E82023" w:rsidRDefault="005A3500" w:rsidP="00E82023">
      <w:pPr>
        <w:pStyle w:val="ListParagraph"/>
        <w:numPr>
          <w:ilvl w:val="2"/>
          <w:numId w:val="41"/>
        </w:numPr>
      </w:pPr>
      <w:r>
        <w:t>Name</w:t>
      </w:r>
    </w:p>
    <w:p w14:paraId="1A08E75E" w14:textId="77777777" w:rsidR="005A3500" w:rsidRDefault="005A3500" w:rsidP="00E82023">
      <w:pPr>
        <w:pStyle w:val="ListParagraph"/>
        <w:numPr>
          <w:ilvl w:val="2"/>
          <w:numId w:val="41"/>
        </w:numPr>
      </w:pPr>
      <w:r>
        <w:t>E-mail address</w:t>
      </w:r>
    </w:p>
    <w:p w14:paraId="62A0CF4C" w14:textId="77777777" w:rsidR="005A3500" w:rsidRDefault="005A3500" w:rsidP="00E82023">
      <w:pPr>
        <w:pStyle w:val="ListParagraph"/>
        <w:numPr>
          <w:ilvl w:val="2"/>
          <w:numId w:val="41"/>
        </w:numPr>
      </w:pPr>
      <w:r>
        <w:t>Phone number</w:t>
      </w:r>
    </w:p>
    <w:p w14:paraId="4E3D81C2" w14:textId="77777777" w:rsidR="005A3500" w:rsidRDefault="005A3500" w:rsidP="00E82023">
      <w:pPr>
        <w:pStyle w:val="ListParagraph"/>
        <w:numPr>
          <w:ilvl w:val="2"/>
          <w:numId w:val="41"/>
        </w:numPr>
      </w:pPr>
      <w:commentRangeStart w:id="22"/>
      <w:r>
        <w:t>Bank</w:t>
      </w:r>
      <w:commentRangeEnd w:id="22"/>
      <w:r w:rsidR="00C34812">
        <w:rPr>
          <w:rStyle w:val="CommentReference"/>
        </w:rPr>
        <w:commentReference w:id="22"/>
      </w:r>
      <w:r>
        <w:t xml:space="preserve"> account number</w:t>
      </w:r>
    </w:p>
    <w:p w14:paraId="28A7BF94" w14:textId="77777777" w:rsidR="005A3500" w:rsidRDefault="005A3500" w:rsidP="00E82023">
      <w:pPr>
        <w:pStyle w:val="ListParagraph"/>
        <w:numPr>
          <w:ilvl w:val="2"/>
          <w:numId w:val="41"/>
        </w:numPr>
      </w:pPr>
      <w:r>
        <w:t>Credit card number</w:t>
      </w:r>
    </w:p>
    <w:p w14:paraId="466D4AE9" w14:textId="77777777" w:rsidR="005A3500" w:rsidRDefault="005A3500" w:rsidP="00E82023">
      <w:pPr>
        <w:pStyle w:val="ListParagraph"/>
        <w:numPr>
          <w:ilvl w:val="2"/>
          <w:numId w:val="41"/>
        </w:numPr>
      </w:pPr>
      <w:r>
        <w:t>Passport number</w:t>
      </w:r>
    </w:p>
    <w:p w14:paraId="69DFA4AF" w14:textId="77777777" w:rsidR="005A3500" w:rsidRPr="00AA4689" w:rsidRDefault="005A3500" w:rsidP="00E82023">
      <w:pPr>
        <w:pStyle w:val="ListParagraph"/>
        <w:numPr>
          <w:ilvl w:val="2"/>
          <w:numId w:val="41"/>
        </w:numPr>
      </w:pPr>
      <w:r>
        <w:t>SSN</w:t>
      </w:r>
    </w:p>
    <w:p w14:paraId="43BDB7D3" w14:textId="77777777" w:rsidR="0088550B" w:rsidRDefault="0088550B" w:rsidP="00AB5D33">
      <w:pPr>
        <w:pStyle w:val="Heading1"/>
        <w:numPr>
          <w:ilvl w:val="0"/>
          <w:numId w:val="41"/>
        </w:numPr>
        <w:rPr>
          <w:rFonts w:ascii="Arial Rounded MT Bold" w:hAnsi="Arial Rounded MT Bold"/>
          <w:sz w:val="24"/>
          <w:szCs w:val="24"/>
        </w:rPr>
      </w:pPr>
      <w:r w:rsidRPr="0088550B">
        <w:rPr>
          <w:rFonts w:ascii="Arial Rounded MT Bold" w:hAnsi="Arial Rounded MT Bold"/>
          <w:sz w:val="24"/>
          <w:szCs w:val="24"/>
        </w:rPr>
        <w:t>Appendix</w:t>
      </w:r>
      <w:bookmarkEnd w:id="21"/>
    </w:p>
    <w:p w14:paraId="6041E2DB" w14:textId="77777777" w:rsidR="0088550B" w:rsidRPr="0088550B" w:rsidRDefault="0088550B" w:rsidP="00AB5D33">
      <w:pPr>
        <w:pStyle w:val="Heading1"/>
        <w:numPr>
          <w:ilvl w:val="1"/>
          <w:numId w:val="41"/>
        </w:numPr>
        <w:rPr>
          <w:rFonts w:ascii="Arial Rounded MT Bold" w:hAnsi="Arial Rounded MT Bold"/>
          <w:sz w:val="24"/>
          <w:szCs w:val="24"/>
        </w:rPr>
      </w:pPr>
      <w:bookmarkStart w:id="23" w:name="_Toc443484547"/>
      <w:r w:rsidRPr="0088550B">
        <w:rPr>
          <w:rFonts w:ascii="Arial Rounded MT Bold" w:hAnsi="Arial Rounded MT Bold"/>
          <w:sz w:val="24"/>
          <w:szCs w:val="24"/>
        </w:rPr>
        <w:t>Sample Log Entries</w:t>
      </w:r>
      <w:bookmarkEnd w:id="23"/>
    </w:p>
    <w:p w14:paraId="5AA8D728" w14:textId="77777777" w:rsidR="0088550B" w:rsidRDefault="0088550B" w:rsidP="0088550B">
      <w:pPr>
        <w:pStyle w:val="ListParagraph"/>
        <w:ind w:left="1440"/>
      </w:pPr>
    </w:p>
    <w:p w14:paraId="1A52ED14" w14:textId="77777777" w:rsidR="00DD422C" w:rsidRDefault="00DD422C" w:rsidP="00DD422C">
      <w:r>
        <w:t>The following section shows details of the sample log entry at an integration point. The example shown below is captured at the beginning of transformation.</w:t>
      </w:r>
    </w:p>
    <w:tbl>
      <w:tblPr>
        <w:tblStyle w:val="TableGrid"/>
        <w:tblW w:w="9350" w:type="dxa"/>
        <w:tblLook w:val="04A0" w:firstRow="1" w:lastRow="0" w:firstColumn="1" w:lastColumn="0" w:noHBand="0" w:noVBand="1"/>
      </w:tblPr>
      <w:tblGrid>
        <w:gridCol w:w="9350"/>
      </w:tblGrid>
      <w:tr w:rsidR="00DD422C" w14:paraId="379F07A2" w14:textId="77777777" w:rsidTr="00DD422C">
        <w:tc>
          <w:tcPr>
            <w:tcW w:w="9350" w:type="dxa"/>
          </w:tcPr>
          <w:p w14:paraId="7A5DE00B" w14:textId="77777777" w:rsidR="00DD422C" w:rsidRDefault="00DD422C" w:rsidP="00DD422C">
            <w:pPr>
              <w:jc w:val="both"/>
            </w:pPr>
            <w:r w:rsidRPr="00962359">
              <w:t>{</w:t>
            </w:r>
          </w:p>
          <w:p w14:paraId="7E6906A5" w14:textId="77777777" w:rsidR="00DD422C" w:rsidRDefault="00DD422C" w:rsidP="00DD422C">
            <w:pPr>
              <w:jc w:val="both"/>
            </w:pPr>
            <w:r w:rsidRPr="00962359">
              <w:lastRenderedPageBreak/>
              <w:t>"LOG":</w:t>
            </w:r>
            <w:r>
              <w:t xml:space="preserve"> </w:t>
            </w:r>
            <w:r w:rsidRPr="00962359">
              <w:t>{</w:t>
            </w:r>
          </w:p>
          <w:p w14:paraId="1E30E380" w14:textId="77777777" w:rsidR="00DD422C" w:rsidRDefault="00DD422C" w:rsidP="00DD422C">
            <w:pPr>
              <w:jc w:val="both"/>
            </w:pPr>
            <w:r>
              <w:t xml:space="preserve">   </w:t>
            </w:r>
            <w:r w:rsidRPr="00962359">
              <w:t>"</w:t>
            </w:r>
            <w:proofErr w:type="spellStart"/>
            <w:r w:rsidRPr="00962359">
              <w:t>Env</w:t>
            </w:r>
            <w:proofErr w:type="spellEnd"/>
            <w:r w:rsidRPr="00962359">
              <w:t>":</w:t>
            </w:r>
            <w:r>
              <w:t xml:space="preserve"> </w:t>
            </w:r>
            <w:r w:rsidRPr="00962359">
              <w:t>{</w:t>
            </w:r>
          </w:p>
          <w:p w14:paraId="54946D35" w14:textId="77777777" w:rsidR="00DD422C" w:rsidRDefault="00DD422C" w:rsidP="00DD422C">
            <w:pPr>
              <w:jc w:val="both"/>
            </w:pPr>
            <w:r>
              <w:t xml:space="preserve">      </w:t>
            </w:r>
            <w:r w:rsidRPr="00962359">
              <w:t>"EnvID":"O65141-0921</w:t>
            </w:r>
            <w:proofErr w:type="gramStart"/>
            <w:r w:rsidRPr="00962359">
              <w:t>..</w:t>
            </w:r>
            <w:proofErr w:type="gramEnd"/>
            <w:r w:rsidR="009725E6">
              <w:t xml:space="preserve"> </w:t>
            </w:r>
            <w:proofErr w:type="spellStart"/>
            <w:r w:rsidR="009725E6" w:rsidRPr="009725E6">
              <w:t>linke_worker</w:t>
            </w:r>
            <w:proofErr w:type="spellEnd"/>
            <w:r w:rsidRPr="00962359">
              <w:t>",</w:t>
            </w:r>
          </w:p>
          <w:p w14:paraId="5D2E5D93" w14:textId="77777777" w:rsidR="00DD422C" w:rsidRDefault="00DD422C" w:rsidP="00DD422C">
            <w:pPr>
              <w:jc w:val="both"/>
            </w:pPr>
            <w:r>
              <w:t xml:space="preserve">      </w:t>
            </w:r>
            <w:r w:rsidRPr="00962359">
              <w:t>"</w:t>
            </w:r>
            <w:proofErr w:type="spellStart"/>
            <w:r w:rsidRPr="00962359">
              <w:t>domainname</w:t>
            </w:r>
            <w:proofErr w:type="spellEnd"/>
            <w:r w:rsidRPr="00962359">
              <w:t>":"cocacola.com",</w:t>
            </w:r>
          </w:p>
          <w:p w14:paraId="56C8A9A4" w14:textId="77777777" w:rsidR="00DD422C" w:rsidRDefault="00DD422C" w:rsidP="00DD422C">
            <w:pPr>
              <w:jc w:val="both"/>
            </w:pPr>
            <w:r>
              <w:t xml:space="preserve">      </w:t>
            </w:r>
            <w:r w:rsidRPr="00962359">
              <w:t>"IP":"192.168.5.156",</w:t>
            </w:r>
          </w:p>
          <w:p w14:paraId="6B20DF3A" w14:textId="77777777" w:rsidR="00DD422C" w:rsidRDefault="00DD422C" w:rsidP="00DD422C">
            <w:pPr>
              <w:jc w:val="both"/>
            </w:pPr>
            <w:r>
              <w:t xml:space="preserve">      </w:t>
            </w:r>
            <w:r w:rsidRPr="00962359">
              <w:t>"serverName":"O65141-0921.na.ko.com"</w:t>
            </w:r>
          </w:p>
          <w:p w14:paraId="6720AE6D" w14:textId="77777777" w:rsidR="00DD422C" w:rsidRDefault="00DD422C" w:rsidP="00DD422C">
            <w:pPr>
              <w:jc w:val="both"/>
            </w:pPr>
            <w:r>
              <w:t xml:space="preserve">               </w:t>
            </w:r>
            <w:r w:rsidRPr="00962359">
              <w:t>},</w:t>
            </w:r>
          </w:p>
          <w:p w14:paraId="6BD07D43" w14:textId="77777777" w:rsidR="00DD422C" w:rsidRDefault="00DD422C" w:rsidP="00DD422C">
            <w:pPr>
              <w:jc w:val="both"/>
            </w:pPr>
            <w:r w:rsidRPr="00962359">
              <w:t>"Execution":{</w:t>
            </w:r>
          </w:p>
          <w:p w14:paraId="3862623C" w14:textId="77777777" w:rsidR="00DD422C" w:rsidRDefault="00DD422C" w:rsidP="00DD422C">
            <w:pPr>
              <w:jc w:val="both"/>
            </w:pPr>
            <w:r>
              <w:t xml:space="preserve">       </w:t>
            </w:r>
            <w:r w:rsidRPr="00962359">
              <w:t>"</w:t>
            </w:r>
            <w:proofErr w:type="spellStart"/>
            <w:r w:rsidRPr="00962359">
              <w:t>Status":"Success</w:t>
            </w:r>
            <w:proofErr w:type="spellEnd"/>
            <w:r w:rsidRPr="00962359">
              <w:t>",</w:t>
            </w:r>
          </w:p>
          <w:p w14:paraId="315F6B0B" w14:textId="77777777" w:rsidR="00DD422C" w:rsidRDefault="00DD422C" w:rsidP="00DD422C">
            <w:pPr>
              <w:jc w:val="both"/>
            </w:pPr>
            <w:r>
              <w:t xml:space="preserve">       </w:t>
            </w:r>
            <w:r w:rsidRPr="00962359">
              <w:t>"MessageID":"06a39eb0-c2df-11e5-b5a8-988120524153",</w:t>
            </w:r>
          </w:p>
          <w:p w14:paraId="349A5745" w14:textId="77777777" w:rsidR="00DD422C" w:rsidRDefault="00DD422C" w:rsidP="00DD422C">
            <w:pPr>
              <w:jc w:val="both"/>
            </w:pPr>
            <w:r>
              <w:t xml:space="preserve">       </w:t>
            </w:r>
            <w:r w:rsidRPr="00962359">
              <w:t>"Timestamp":"</w:t>
            </w:r>
            <w:r w:rsidR="009725E6">
              <w:t xml:space="preserve"> </w:t>
            </w:r>
            <w:r w:rsidR="009725E6" w:rsidRPr="009725E6">
              <w:t xml:space="preserve">2016-04-19 07:52:38:968 </w:t>
            </w:r>
            <w:r w:rsidRPr="00962359">
              <w:t>",</w:t>
            </w:r>
          </w:p>
          <w:p w14:paraId="2012B67A" w14:textId="77777777" w:rsidR="00DD422C" w:rsidRDefault="00DD422C" w:rsidP="00DD422C">
            <w:pPr>
              <w:jc w:val="both"/>
            </w:pPr>
            <w:r>
              <w:t xml:space="preserve">       </w:t>
            </w:r>
            <w:r w:rsidRPr="00962359">
              <w:t>"</w:t>
            </w:r>
            <w:proofErr w:type="spellStart"/>
            <w:r w:rsidRPr="00962359">
              <w:t>ExecutionPoint</w:t>
            </w:r>
            <w:proofErr w:type="spellEnd"/>
            <w:r w:rsidRPr="00962359">
              <w:t>":"</w:t>
            </w:r>
            <w:r w:rsidR="009725E6">
              <w:t xml:space="preserve"> </w:t>
            </w:r>
            <w:proofErr w:type="spellStart"/>
            <w:r w:rsidR="009725E6" w:rsidRPr="009725E6">
              <w:t>linke_daily_worker_aggregated_transformer_flow</w:t>
            </w:r>
            <w:proofErr w:type="spellEnd"/>
            <w:r w:rsidR="009725E6" w:rsidRPr="009725E6">
              <w:t xml:space="preserve"> starts</w:t>
            </w:r>
            <w:r>
              <w:t>”</w:t>
            </w:r>
          </w:p>
          <w:p w14:paraId="08EF39F2" w14:textId="77777777" w:rsidR="00DD422C" w:rsidRDefault="00DD422C" w:rsidP="00DD422C">
            <w:pPr>
              <w:jc w:val="both"/>
            </w:pPr>
            <w:r>
              <w:t xml:space="preserve">                    },</w:t>
            </w:r>
          </w:p>
          <w:p w14:paraId="5C8EA14D" w14:textId="77777777" w:rsidR="00DD422C" w:rsidRPr="00D91255" w:rsidRDefault="00DD422C" w:rsidP="00DD422C">
            <w:pPr>
              <w:jc w:val="both"/>
            </w:pPr>
            <w:r w:rsidRPr="00D91255">
              <w:t>"</w:t>
            </w:r>
            <w:proofErr w:type="spellStart"/>
            <w:r w:rsidRPr="00D91255">
              <w:t>UseCase</w:t>
            </w:r>
            <w:proofErr w:type="spellEnd"/>
            <w:r w:rsidRPr="00D91255">
              <w:t>": {</w:t>
            </w:r>
          </w:p>
          <w:p w14:paraId="66CEDD23" w14:textId="77777777" w:rsidR="009725E6" w:rsidRDefault="009725E6" w:rsidP="00DD422C">
            <w:pPr>
              <w:jc w:val="both"/>
            </w:pPr>
            <w:r>
              <w:t xml:space="preserve">           </w:t>
            </w:r>
            <w:r w:rsidRPr="009725E6">
              <w:t>"Correlation ID": [</w:t>
            </w:r>
            <w:r w:rsidR="00DD422C" w:rsidRPr="00D91255">
              <w:t xml:space="preserve"> </w:t>
            </w:r>
          </w:p>
          <w:p w14:paraId="29068393" w14:textId="77777777" w:rsidR="009725E6" w:rsidRDefault="009725E6" w:rsidP="00DD422C">
            <w:pPr>
              <w:jc w:val="both"/>
            </w:pPr>
            <w:r>
              <w:t xml:space="preserve">                  </w:t>
            </w:r>
            <w:r w:rsidRPr="009725E6">
              <w:t>"98528431543357"</w:t>
            </w:r>
            <w:r w:rsidR="00DD422C" w:rsidRPr="00D91255">
              <w:t xml:space="preserve">          </w:t>
            </w:r>
          </w:p>
          <w:p w14:paraId="79F25B8A" w14:textId="77777777" w:rsidR="009725E6" w:rsidRDefault="009725E6" w:rsidP="00DD422C">
            <w:pPr>
              <w:jc w:val="both"/>
            </w:pPr>
            <w:r>
              <w:t xml:space="preserve">             </w:t>
            </w:r>
            <w:r w:rsidRPr="009725E6">
              <w:t>],</w:t>
            </w:r>
          </w:p>
          <w:p w14:paraId="61AEC5BA" w14:textId="77777777" w:rsidR="00DD422C" w:rsidRPr="00D91255" w:rsidRDefault="00DD422C" w:rsidP="00DD422C">
            <w:pPr>
              <w:jc w:val="both"/>
            </w:pPr>
            <w:r w:rsidRPr="00D91255">
              <w:t xml:space="preserve"> </w:t>
            </w:r>
            <w:r w:rsidR="009725E6">
              <w:t xml:space="preserve">           </w:t>
            </w:r>
            <w:r w:rsidRPr="00D91255">
              <w:t>"Source Name": "Workday",</w:t>
            </w:r>
          </w:p>
          <w:p w14:paraId="08E44F82" w14:textId="77777777" w:rsidR="00DD422C" w:rsidRPr="00D91255" w:rsidRDefault="00DD422C" w:rsidP="00DD422C">
            <w:pPr>
              <w:jc w:val="both"/>
            </w:pPr>
            <w:r w:rsidRPr="00D91255">
              <w:t xml:space="preserve">            "Target Name": "</w:t>
            </w:r>
            <w:r w:rsidR="009725E6">
              <w:t xml:space="preserve"> </w:t>
            </w:r>
            <w:proofErr w:type="spellStart"/>
            <w:r w:rsidR="009725E6" w:rsidRPr="009725E6">
              <w:t>LinkE</w:t>
            </w:r>
            <w:proofErr w:type="spellEnd"/>
            <w:r w:rsidR="009725E6" w:rsidRPr="009725E6">
              <w:t xml:space="preserve"> </w:t>
            </w:r>
            <w:r w:rsidRPr="00D91255">
              <w:t>",</w:t>
            </w:r>
          </w:p>
          <w:p w14:paraId="39CAE706" w14:textId="77777777" w:rsidR="00DD422C" w:rsidRPr="00EA3549" w:rsidRDefault="00DD422C" w:rsidP="00DD422C">
            <w:r w:rsidRPr="00D91255">
              <w:t xml:space="preserve">            </w:t>
            </w:r>
            <w:r>
              <w:t>“Integration Id”: “</w:t>
            </w:r>
            <w:r w:rsidR="009725E6" w:rsidRPr="009725E6">
              <w:t>UID000000338114</w:t>
            </w:r>
            <w:r>
              <w:t>”</w:t>
            </w:r>
            <w:r w:rsidRPr="00EA3549">
              <w:t>,</w:t>
            </w:r>
          </w:p>
          <w:p w14:paraId="380D9EE2" w14:textId="77777777" w:rsidR="00DD422C" w:rsidRDefault="00DD422C" w:rsidP="00DD422C">
            <w:r w:rsidRPr="00EA3549">
              <w:t xml:space="preserve">            "Integration Name": "</w:t>
            </w:r>
            <w:r w:rsidR="009725E6">
              <w:t xml:space="preserve"> </w:t>
            </w:r>
            <w:r w:rsidR="009725E6" w:rsidRPr="009725E6">
              <w:t xml:space="preserve">INT:HR-Worker-Daily-Full-Mobility-Sub </w:t>
            </w:r>
            <w:r w:rsidRPr="00EA3549">
              <w:t>"</w:t>
            </w:r>
          </w:p>
          <w:p w14:paraId="7D950570" w14:textId="77777777" w:rsidR="00DD422C" w:rsidRPr="00782007" w:rsidRDefault="00DD422C" w:rsidP="00DD422C">
            <w:r w:rsidRPr="00782007">
              <w:t xml:space="preserve">            "Resource Type": "</w:t>
            </w:r>
            <w:r w:rsidR="009725E6">
              <w:t>Flow</w:t>
            </w:r>
            <w:r w:rsidRPr="00782007">
              <w:t>",</w:t>
            </w:r>
          </w:p>
          <w:p w14:paraId="58FE8283" w14:textId="77777777" w:rsidR="00DD422C" w:rsidRPr="00EA3549" w:rsidRDefault="00DD422C" w:rsidP="00DD422C">
            <w:r w:rsidRPr="00782007">
              <w:t xml:space="preserve">            "Resource Name": "</w:t>
            </w:r>
            <w:r w:rsidR="009725E6">
              <w:t xml:space="preserve"> </w:t>
            </w:r>
            <w:proofErr w:type="spellStart"/>
            <w:r w:rsidR="009725E6" w:rsidRPr="009725E6">
              <w:t>linke_daily_worker_aggregated_transformer_flow</w:t>
            </w:r>
            <w:proofErr w:type="spellEnd"/>
            <w:r w:rsidR="009725E6" w:rsidRPr="009725E6">
              <w:t xml:space="preserve"> </w:t>
            </w:r>
            <w:r w:rsidRPr="00782007">
              <w:t>"</w:t>
            </w:r>
          </w:p>
          <w:p w14:paraId="36E1B9ED" w14:textId="77777777" w:rsidR="00DD422C" w:rsidRPr="00EA3549" w:rsidRDefault="00DD422C" w:rsidP="00DD422C">
            <w:pPr>
              <w:tabs>
                <w:tab w:val="left" w:pos="8400"/>
              </w:tabs>
            </w:pPr>
            <w:r w:rsidRPr="00EA3549">
              <w:t xml:space="preserve">        },</w:t>
            </w:r>
            <w:r>
              <w:tab/>
            </w:r>
          </w:p>
          <w:p w14:paraId="0CA686E0" w14:textId="77777777" w:rsidR="00DD422C" w:rsidRPr="00EA3549" w:rsidRDefault="00DD422C" w:rsidP="00DD422C">
            <w:r w:rsidRPr="00EA3549">
              <w:t xml:space="preserve">        "Payload": {</w:t>
            </w:r>
          </w:p>
          <w:p w14:paraId="6B9107AE" w14:textId="77777777" w:rsidR="00DD422C" w:rsidRPr="00EA3549" w:rsidRDefault="00DD422C" w:rsidP="00DD422C">
            <w:r w:rsidRPr="00EA3549">
              <w:t xml:space="preserve">             “Filter Criteria”: ““</w:t>
            </w:r>
          </w:p>
          <w:p w14:paraId="35E082EA" w14:textId="77777777" w:rsidR="00DD422C" w:rsidRPr="00EA3549" w:rsidRDefault="00DD422C" w:rsidP="00DD422C">
            <w:r w:rsidRPr="00EA3549">
              <w:t xml:space="preserve">            “</w:t>
            </w:r>
            <w:proofErr w:type="spellStart"/>
            <w:r w:rsidRPr="00EA3549">
              <w:t>Employee_Id</w:t>
            </w:r>
            <w:proofErr w:type="spellEnd"/>
            <w:r w:rsidRPr="00EA3549">
              <w:t>” : 00001609”</w:t>
            </w:r>
          </w:p>
          <w:p w14:paraId="010B29A5" w14:textId="77777777" w:rsidR="00DD422C" w:rsidRPr="00EA3549" w:rsidRDefault="00DD422C" w:rsidP="00DD422C">
            <w:r w:rsidRPr="00EA3549">
              <w:t xml:space="preserve">             “</w:t>
            </w:r>
            <w:proofErr w:type="spellStart"/>
            <w:r w:rsidRPr="00EA3549">
              <w:t>User_Id</w:t>
            </w:r>
            <w:proofErr w:type="spellEnd"/>
            <w:r w:rsidRPr="00EA3549">
              <w:t>” : “”</w:t>
            </w:r>
          </w:p>
          <w:p w14:paraId="2449623B" w14:textId="77777777" w:rsidR="00DD422C" w:rsidRPr="00EA3549" w:rsidRDefault="00DD422C" w:rsidP="00DD422C">
            <w:r w:rsidRPr="00EA3549">
              <w:t xml:space="preserve">             “</w:t>
            </w:r>
            <w:proofErr w:type="spellStart"/>
            <w:r w:rsidRPr="00EA3549">
              <w:t>HostCountry</w:t>
            </w:r>
            <w:proofErr w:type="spellEnd"/>
            <w:r w:rsidRPr="00EA3549">
              <w:t>” : “USA”</w:t>
            </w:r>
          </w:p>
          <w:p w14:paraId="2E4A2942" w14:textId="77777777" w:rsidR="00DD422C" w:rsidRPr="00EA3549" w:rsidRDefault="00DD422C" w:rsidP="00DD422C">
            <w:r w:rsidRPr="00EA3549">
              <w:t xml:space="preserve">              “Terminated” : “False”</w:t>
            </w:r>
          </w:p>
          <w:p w14:paraId="6E1D9451" w14:textId="77777777" w:rsidR="00DD422C" w:rsidRDefault="00DD422C" w:rsidP="00DD422C">
            <w:r w:rsidRPr="00EA3549">
              <w:t xml:space="preserve">              “</w:t>
            </w:r>
            <w:proofErr w:type="spellStart"/>
            <w:r w:rsidRPr="00EA3549">
              <w:t>Employment_Term</w:t>
            </w:r>
            <w:r>
              <w:t>_Date</w:t>
            </w:r>
            <w:proofErr w:type="spellEnd"/>
            <w:r>
              <w:t>” : “”</w:t>
            </w:r>
          </w:p>
          <w:p w14:paraId="7FCFC69E" w14:textId="77777777" w:rsidR="00DD422C" w:rsidRDefault="00DD422C" w:rsidP="00DD422C">
            <w:r>
              <w:t xml:space="preserve">              “</w:t>
            </w:r>
            <w:proofErr w:type="spellStart"/>
            <w:r>
              <w:t>International_Assignment</w:t>
            </w:r>
            <w:proofErr w:type="spellEnd"/>
            <w:r>
              <w:t>” : “</w:t>
            </w:r>
            <w:r w:rsidRPr="00F309AE">
              <w:t>Yes</w:t>
            </w:r>
            <w:r>
              <w:t>”</w:t>
            </w:r>
          </w:p>
          <w:p w14:paraId="6103A63D" w14:textId="77777777" w:rsidR="00DD422C" w:rsidRDefault="00DD422C" w:rsidP="00DD422C">
            <w:r>
              <w:t xml:space="preserve">              “</w:t>
            </w:r>
            <w:proofErr w:type="spellStart"/>
            <w:r>
              <w:t>Worker_Type</w:t>
            </w:r>
            <w:proofErr w:type="spellEnd"/>
            <w:r>
              <w:t>” : “”</w:t>
            </w:r>
          </w:p>
          <w:p w14:paraId="640D6253" w14:textId="77777777" w:rsidR="00DD422C" w:rsidRDefault="00DD422C" w:rsidP="00DD422C">
            <w:r>
              <w:t xml:space="preserve">              “</w:t>
            </w:r>
            <w:proofErr w:type="spellStart"/>
            <w:r w:rsidRPr="00F309AE">
              <w:t>Hire_Date</w:t>
            </w:r>
            <w:proofErr w:type="spellEnd"/>
            <w:r>
              <w:t xml:space="preserve"> : “</w:t>
            </w:r>
            <w:r w:rsidRPr="00F309AE">
              <w:t>2015-09-23</w:t>
            </w:r>
            <w:r>
              <w:t>”</w:t>
            </w:r>
          </w:p>
          <w:p w14:paraId="70820721" w14:textId="77777777" w:rsidR="00DD422C" w:rsidRDefault="00DD422C" w:rsidP="00DD422C">
            <w:r>
              <w:t xml:space="preserve">               “</w:t>
            </w:r>
            <w:proofErr w:type="spellStart"/>
            <w:r w:rsidRPr="00F309AE">
              <w:t>Ledger_Code</w:t>
            </w:r>
            <w:proofErr w:type="spellEnd"/>
            <w:r>
              <w:t>” : “”</w:t>
            </w:r>
          </w:p>
          <w:p w14:paraId="47587C4B" w14:textId="77777777" w:rsidR="00DD422C" w:rsidRDefault="00DD422C" w:rsidP="00DD422C">
            <w:r>
              <w:t xml:space="preserve">               “</w:t>
            </w:r>
            <w:proofErr w:type="spellStart"/>
            <w:r w:rsidRPr="00F309AE">
              <w:t>Staffing_Event</w:t>
            </w:r>
            <w:proofErr w:type="spellEnd"/>
            <w:r>
              <w:t xml:space="preserve">” </w:t>
            </w:r>
            <w:r w:rsidRPr="00F309AE">
              <w:t>:</w:t>
            </w:r>
            <w:r>
              <w:t xml:space="preserve"> “”</w:t>
            </w:r>
          </w:p>
          <w:p w14:paraId="28A5141A" w14:textId="77777777" w:rsidR="00DD422C" w:rsidRDefault="00DD422C" w:rsidP="00DD422C">
            <w:r>
              <w:t xml:space="preserve">               “</w:t>
            </w:r>
            <w:proofErr w:type="spellStart"/>
            <w:r w:rsidRPr="00F309AE">
              <w:t>National_Id</w:t>
            </w:r>
            <w:proofErr w:type="spellEnd"/>
            <w:r>
              <w:t>” : “”</w:t>
            </w:r>
          </w:p>
          <w:p w14:paraId="6000EE87" w14:textId="77777777" w:rsidR="00DD422C" w:rsidRDefault="00DD422C" w:rsidP="00DD422C">
            <w:r>
              <w:t xml:space="preserve">               “</w:t>
            </w:r>
            <w:proofErr w:type="spellStart"/>
            <w:r>
              <w:t>JobSeeker_Id</w:t>
            </w:r>
            <w:proofErr w:type="spellEnd"/>
            <w:r>
              <w:t>” : “”</w:t>
            </w:r>
          </w:p>
          <w:p w14:paraId="1ECB9D04" w14:textId="77777777" w:rsidR="00DD422C" w:rsidRDefault="00DD422C" w:rsidP="00DD422C">
            <w:r>
              <w:t xml:space="preserve">               “</w:t>
            </w:r>
            <w:proofErr w:type="spellStart"/>
            <w:r>
              <w:t>Primary_Id</w:t>
            </w:r>
            <w:proofErr w:type="spellEnd"/>
            <w:r>
              <w:t>” : “”</w:t>
            </w:r>
          </w:p>
          <w:p w14:paraId="0453727B" w14:textId="77777777" w:rsidR="00DD422C" w:rsidRDefault="00DD422C" w:rsidP="00DD422C">
            <w:r>
              <w:t xml:space="preserve">               “</w:t>
            </w:r>
            <w:proofErr w:type="spellStart"/>
            <w:r>
              <w:t>Staffing_E</w:t>
            </w:r>
            <w:r w:rsidRPr="00A80FB4">
              <w:t>vent</w:t>
            </w:r>
            <w:proofErr w:type="spellEnd"/>
            <w:r>
              <w:t>” : “”</w:t>
            </w:r>
          </w:p>
          <w:p w14:paraId="105B8BDD" w14:textId="77777777" w:rsidR="00DD422C" w:rsidRDefault="00DD422C" w:rsidP="00DD422C">
            <w:r>
              <w:t xml:space="preserve">               “</w:t>
            </w:r>
            <w:proofErr w:type="spellStart"/>
            <w:r w:rsidRPr="00A80FB4">
              <w:t>Contingent_Worker</w:t>
            </w:r>
            <w:proofErr w:type="spellEnd"/>
            <w:r>
              <w:t xml:space="preserve">” : “”               </w:t>
            </w:r>
          </w:p>
          <w:p w14:paraId="23115316" w14:textId="77777777" w:rsidR="00DD422C" w:rsidRDefault="00DD422C" w:rsidP="00DD422C">
            <w:r>
              <w:t xml:space="preserve">               “</w:t>
            </w:r>
            <w:proofErr w:type="spellStart"/>
            <w:r>
              <w:t>Sequence_Number</w:t>
            </w:r>
            <w:proofErr w:type="spellEnd"/>
            <w:r>
              <w:t>” : “1”</w:t>
            </w:r>
          </w:p>
          <w:p w14:paraId="6AAD3680" w14:textId="77777777" w:rsidR="00DD422C" w:rsidRDefault="00DD422C" w:rsidP="00DD422C">
            <w:r>
              <w:t xml:space="preserve">               “</w:t>
            </w:r>
            <w:proofErr w:type="spellStart"/>
            <w:r>
              <w:t>Employee_Personal_</w:t>
            </w:r>
            <w:r w:rsidRPr="00A80FB4">
              <w:t>Number</w:t>
            </w:r>
            <w:proofErr w:type="spellEnd"/>
            <w:r>
              <w:t>” : “”</w:t>
            </w:r>
          </w:p>
          <w:p w14:paraId="1210BF98" w14:textId="77777777" w:rsidR="00DD422C" w:rsidRDefault="00DD422C" w:rsidP="00DD422C">
            <w:r>
              <w:lastRenderedPageBreak/>
              <w:t xml:space="preserve">                         </w:t>
            </w:r>
            <w:r w:rsidRPr="005D3845">
              <w:t>}</w:t>
            </w:r>
          </w:p>
          <w:p w14:paraId="2792DDB2" w14:textId="77777777" w:rsidR="00DD422C" w:rsidRDefault="00DD422C" w:rsidP="00DD422C">
            <w:r>
              <w:t xml:space="preserve">          </w:t>
            </w:r>
            <w:r w:rsidRPr="005D3845">
              <w:t>}</w:t>
            </w:r>
          </w:p>
          <w:p w14:paraId="484FC756" w14:textId="77777777" w:rsidR="00DD422C" w:rsidRPr="00962359" w:rsidRDefault="00DD422C" w:rsidP="00DD422C">
            <w:r w:rsidRPr="005D3845">
              <w:t>}</w:t>
            </w:r>
          </w:p>
        </w:tc>
      </w:tr>
    </w:tbl>
    <w:p w14:paraId="6AF4A013" w14:textId="77777777" w:rsidR="00DD422C" w:rsidRDefault="00DD422C" w:rsidP="00DD422C"/>
    <w:p w14:paraId="45ADEB05" w14:textId="77777777" w:rsidR="002C78A6" w:rsidRDefault="002C78A6" w:rsidP="002C78A6">
      <w:pPr>
        <w:pStyle w:val="ListParagraph"/>
      </w:pPr>
    </w:p>
    <w:p w14:paraId="3C1DEADF" w14:textId="77777777" w:rsidR="00DD422C" w:rsidRDefault="00DD422C" w:rsidP="002C78A6">
      <w:pPr>
        <w:pStyle w:val="ListParagraph"/>
      </w:pPr>
    </w:p>
    <w:p w14:paraId="62C82E7F" w14:textId="77777777" w:rsidR="00DD422C" w:rsidRDefault="00DD422C" w:rsidP="002C78A6">
      <w:pPr>
        <w:pStyle w:val="ListParagraph"/>
      </w:pPr>
    </w:p>
    <w:p w14:paraId="34ACB4E6" w14:textId="77777777" w:rsidR="00DD422C" w:rsidRDefault="00DD422C" w:rsidP="00DD422C">
      <w:pPr>
        <w:tabs>
          <w:tab w:val="center" w:pos="4680"/>
        </w:tabs>
        <w:jc w:val="both"/>
      </w:pPr>
      <w:r>
        <w:t xml:space="preserve">The following sample captures </w:t>
      </w:r>
      <w:r w:rsidR="001C50F4">
        <w:t>the logging message in case of error</w:t>
      </w:r>
      <w:r>
        <w:t xml:space="preserve"> during the transformation process:</w:t>
      </w:r>
    </w:p>
    <w:tbl>
      <w:tblPr>
        <w:tblStyle w:val="TableGrid"/>
        <w:tblW w:w="0" w:type="auto"/>
        <w:tblLook w:val="04A0" w:firstRow="1" w:lastRow="0" w:firstColumn="1" w:lastColumn="0" w:noHBand="0" w:noVBand="1"/>
      </w:tblPr>
      <w:tblGrid>
        <w:gridCol w:w="9350"/>
      </w:tblGrid>
      <w:tr w:rsidR="00DD422C" w14:paraId="7DB77020" w14:textId="77777777" w:rsidTr="00DD422C">
        <w:tc>
          <w:tcPr>
            <w:tcW w:w="9350" w:type="dxa"/>
          </w:tcPr>
          <w:p w14:paraId="60A4B192" w14:textId="77777777" w:rsidR="00DD422C" w:rsidRPr="005D3845" w:rsidRDefault="00DD422C" w:rsidP="00DD422C">
            <w:pPr>
              <w:tabs>
                <w:tab w:val="center" w:pos="4680"/>
              </w:tabs>
              <w:jc w:val="both"/>
            </w:pPr>
            <w:r w:rsidRPr="005D3845">
              <w:t>{</w:t>
            </w:r>
          </w:p>
          <w:p w14:paraId="293D1BF6" w14:textId="77777777" w:rsidR="00DD422C" w:rsidRPr="005D3845" w:rsidRDefault="00DD422C" w:rsidP="00DD422C">
            <w:pPr>
              <w:tabs>
                <w:tab w:val="center" w:pos="4680"/>
              </w:tabs>
              <w:jc w:val="both"/>
            </w:pPr>
            <w:r w:rsidRPr="005D3845">
              <w:t xml:space="preserve">    "LOG": {</w:t>
            </w:r>
          </w:p>
          <w:p w14:paraId="286671C1" w14:textId="77777777" w:rsidR="00DD422C" w:rsidRPr="005D3845" w:rsidRDefault="00DD422C" w:rsidP="00DD422C">
            <w:pPr>
              <w:tabs>
                <w:tab w:val="center" w:pos="4680"/>
              </w:tabs>
              <w:jc w:val="both"/>
            </w:pPr>
            <w:r w:rsidRPr="005D3845">
              <w:t xml:space="preserve">        "</w:t>
            </w:r>
            <w:proofErr w:type="spellStart"/>
            <w:r w:rsidRPr="005D3845">
              <w:t>Env</w:t>
            </w:r>
            <w:proofErr w:type="spellEnd"/>
            <w:r w:rsidRPr="005D3845">
              <w:t>": {</w:t>
            </w:r>
          </w:p>
          <w:p w14:paraId="7D26B43A" w14:textId="77777777" w:rsidR="00DD422C" w:rsidRPr="005D3845" w:rsidRDefault="00DD422C" w:rsidP="00DD422C">
            <w:pPr>
              <w:tabs>
                <w:tab w:val="center" w:pos="4680"/>
              </w:tabs>
              <w:jc w:val="both"/>
            </w:pPr>
            <w:r w:rsidRPr="005D3845">
              <w:t xml:space="preserve">            "</w:t>
            </w:r>
            <w:proofErr w:type="spellStart"/>
            <w:r w:rsidRPr="005D3845">
              <w:t>EnvID</w:t>
            </w:r>
            <w:proofErr w:type="spellEnd"/>
            <w:r w:rsidRPr="005D3845">
              <w:t>": "O65141-0921</w:t>
            </w:r>
            <w:proofErr w:type="gramStart"/>
            <w:r w:rsidRPr="005D3845">
              <w:t>..</w:t>
            </w:r>
            <w:proofErr w:type="gramEnd"/>
            <w:r w:rsidR="009725E6">
              <w:t xml:space="preserve"> </w:t>
            </w:r>
            <w:proofErr w:type="spellStart"/>
            <w:r w:rsidR="009725E6" w:rsidRPr="009725E6">
              <w:t>linke_worker</w:t>
            </w:r>
            <w:proofErr w:type="spellEnd"/>
            <w:r w:rsidR="009725E6" w:rsidRPr="009725E6">
              <w:t xml:space="preserve"> </w:t>
            </w:r>
            <w:r w:rsidRPr="005D3845">
              <w:t>",</w:t>
            </w:r>
          </w:p>
          <w:p w14:paraId="50DD2156" w14:textId="77777777" w:rsidR="00DD422C" w:rsidRPr="005D3845" w:rsidRDefault="00DD422C" w:rsidP="00DD422C">
            <w:pPr>
              <w:tabs>
                <w:tab w:val="center" w:pos="4680"/>
              </w:tabs>
              <w:jc w:val="both"/>
            </w:pPr>
            <w:r w:rsidRPr="005D3845">
              <w:t xml:space="preserve">            "</w:t>
            </w:r>
            <w:proofErr w:type="spellStart"/>
            <w:r w:rsidRPr="005D3845">
              <w:t>domainname</w:t>
            </w:r>
            <w:proofErr w:type="spellEnd"/>
            <w:r w:rsidRPr="005D3845">
              <w:t>": "cocacola.com",</w:t>
            </w:r>
          </w:p>
          <w:p w14:paraId="4E54BB48" w14:textId="77777777" w:rsidR="00DD422C" w:rsidRPr="005D3845" w:rsidRDefault="00DD422C" w:rsidP="00DD422C">
            <w:pPr>
              <w:tabs>
                <w:tab w:val="center" w:pos="4680"/>
              </w:tabs>
              <w:jc w:val="both"/>
            </w:pPr>
            <w:r w:rsidRPr="005D3845">
              <w:t xml:space="preserve">            "IP": "192.168.5.156",</w:t>
            </w:r>
          </w:p>
          <w:p w14:paraId="23A1873C" w14:textId="77777777" w:rsidR="00DD422C" w:rsidRPr="005D3845" w:rsidRDefault="00DD422C" w:rsidP="00DD422C">
            <w:pPr>
              <w:tabs>
                <w:tab w:val="center" w:pos="4680"/>
              </w:tabs>
              <w:jc w:val="both"/>
            </w:pPr>
            <w:r w:rsidRPr="005D3845">
              <w:t xml:space="preserve">            "</w:t>
            </w:r>
            <w:proofErr w:type="spellStart"/>
            <w:r w:rsidRPr="005D3845">
              <w:t>serverName</w:t>
            </w:r>
            <w:proofErr w:type="spellEnd"/>
            <w:r w:rsidRPr="005D3845">
              <w:t>": "O65141-0921.na.ko.com"</w:t>
            </w:r>
          </w:p>
          <w:p w14:paraId="06CDC69E" w14:textId="77777777" w:rsidR="00DD422C" w:rsidRPr="005D3845" w:rsidRDefault="00DD422C" w:rsidP="00DD422C">
            <w:pPr>
              <w:tabs>
                <w:tab w:val="center" w:pos="4680"/>
              </w:tabs>
              <w:jc w:val="both"/>
            </w:pPr>
            <w:r w:rsidRPr="005D3845">
              <w:t xml:space="preserve">        },</w:t>
            </w:r>
          </w:p>
          <w:p w14:paraId="1F494942" w14:textId="77777777" w:rsidR="00DD422C" w:rsidRPr="005D3845" w:rsidRDefault="00DD422C" w:rsidP="00DD422C">
            <w:pPr>
              <w:tabs>
                <w:tab w:val="center" w:pos="4680"/>
              </w:tabs>
              <w:jc w:val="both"/>
            </w:pPr>
            <w:r w:rsidRPr="005D3845">
              <w:t xml:space="preserve">        "Execution": {</w:t>
            </w:r>
          </w:p>
          <w:p w14:paraId="598C22BF" w14:textId="77777777" w:rsidR="00DD422C" w:rsidRPr="005D3845" w:rsidRDefault="00DD422C" w:rsidP="00DD422C">
            <w:pPr>
              <w:tabs>
                <w:tab w:val="center" w:pos="4680"/>
              </w:tabs>
              <w:jc w:val="both"/>
            </w:pPr>
            <w:r w:rsidRPr="005D3845">
              <w:t xml:space="preserve">            "Status": "Error",</w:t>
            </w:r>
          </w:p>
          <w:p w14:paraId="701DD4F2" w14:textId="77777777" w:rsidR="00DD422C" w:rsidRPr="005D3845" w:rsidRDefault="00DD422C" w:rsidP="00DD422C">
            <w:pPr>
              <w:tabs>
                <w:tab w:val="center" w:pos="4680"/>
              </w:tabs>
              <w:jc w:val="both"/>
            </w:pPr>
            <w:r w:rsidRPr="005D3845">
              <w:t xml:space="preserve">            "</w:t>
            </w:r>
            <w:proofErr w:type="spellStart"/>
            <w:r w:rsidRPr="005D3845">
              <w:t>MessageID</w:t>
            </w:r>
            <w:proofErr w:type="spellEnd"/>
            <w:r w:rsidRPr="005D3845">
              <w:t>": "b902ac30-c2fe-11e5-8184-988120524153",</w:t>
            </w:r>
          </w:p>
          <w:p w14:paraId="437F46C5" w14:textId="77777777" w:rsidR="00DD422C" w:rsidRPr="005D3845" w:rsidRDefault="00DD422C" w:rsidP="00DD422C">
            <w:pPr>
              <w:tabs>
                <w:tab w:val="center" w:pos="4680"/>
              </w:tabs>
              <w:jc w:val="both"/>
            </w:pPr>
            <w:r w:rsidRPr="005D3845">
              <w:t xml:space="preserve">            "Timestamp": "</w:t>
            </w:r>
            <w:r w:rsidR="009725E6">
              <w:t xml:space="preserve"> </w:t>
            </w:r>
            <w:r w:rsidR="009725E6" w:rsidRPr="009725E6">
              <w:t>2016-04-19 07:52:44.98</w:t>
            </w:r>
            <w:r w:rsidRPr="005D3845">
              <w:t>",</w:t>
            </w:r>
          </w:p>
          <w:p w14:paraId="04CABAFA" w14:textId="77777777" w:rsidR="00DD422C" w:rsidRPr="005D3845" w:rsidRDefault="00DD422C" w:rsidP="00DD422C">
            <w:pPr>
              <w:tabs>
                <w:tab w:val="center" w:pos="4680"/>
              </w:tabs>
              <w:jc w:val="both"/>
            </w:pPr>
            <w:r w:rsidRPr="005D3845">
              <w:t xml:space="preserve">            "</w:t>
            </w:r>
            <w:proofErr w:type="spellStart"/>
            <w:r w:rsidRPr="005D3845">
              <w:t>ExecutionPoint</w:t>
            </w:r>
            <w:proofErr w:type="spellEnd"/>
            <w:r w:rsidRPr="005D3845">
              <w:t>": "Error Handling"</w:t>
            </w:r>
          </w:p>
          <w:p w14:paraId="7073C044" w14:textId="77777777" w:rsidR="00DD422C" w:rsidRPr="005D3845" w:rsidRDefault="00DD422C" w:rsidP="00DD422C">
            <w:pPr>
              <w:tabs>
                <w:tab w:val="center" w:pos="4680"/>
              </w:tabs>
              <w:jc w:val="both"/>
            </w:pPr>
            <w:r w:rsidRPr="005D3845">
              <w:t xml:space="preserve">        },</w:t>
            </w:r>
          </w:p>
          <w:p w14:paraId="23A3DA6E" w14:textId="77777777" w:rsidR="00DD422C" w:rsidRPr="005D3845" w:rsidRDefault="00DD422C" w:rsidP="00DD422C">
            <w:pPr>
              <w:tabs>
                <w:tab w:val="center" w:pos="4680"/>
              </w:tabs>
              <w:jc w:val="both"/>
            </w:pPr>
            <w:r w:rsidRPr="005D3845">
              <w:t xml:space="preserve">        "</w:t>
            </w:r>
            <w:proofErr w:type="spellStart"/>
            <w:r w:rsidRPr="005D3845">
              <w:t>Excptn</w:t>
            </w:r>
            <w:proofErr w:type="spellEnd"/>
            <w:r w:rsidRPr="005D3845">
              <w:t>": {</w:t>
            </w:r>
          </w:p>
          <w:p w14:paraId="5FFF6CD3" w14:textId="77777777" w:rsidR="00DD422C" w:rsidRPr="005D3845" w:rsidRDefault="00DD422C" w:rsidP="00DD422C">
            <w:pPr>
              <w:tabs>
                <w:tab w:val="center" w:pos="4680"/>
              </w:tabs>
              <w:jc w:val="both"/>
            </w:pPr>
            <w:r w:rsidRPr="005D3845">
              <w:t xml:space="preserve">            "</w:t>
            </w:r>
            <w:proofErr w:type="spellStart"/>
            <w:r w:rsidRPr="005D3845">
              <w:t>ErrorType</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xml:space="preserve">). Message payload is of type: String </w:t>
            </w:r>
            <w:r w:rsidRPr="005D3845">
              <w:t>",</w:t>
            </w:r>
          </w:p>
          <w:p w14:paraId="64FEC3B3" w14:textId="77777777" w:rsidR="00DD422C" w:rsidRPr="005D3845" w:rsidRDefault="00DD422C" w:rsidP="00DD422C">
            <w:pPr>
              <w:tabs>
                <w:tab w:val="center" w:pos="4680"/>
              </w:tabs>
              <w:jc w:val="both"/>
            </w:pPr>
            <w:r w:rsidRPr="005D3845">
              <w:t xml:space="preserve">            "</w:t>
            </w:r>
            <w:proofErr w:type="spellStart"/>
            <w:r w:rsidRPr="005D3845">
              <w:t>ErrorText</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Message payload is of type: String (</w:t>
            </w:r>
            <w:proofErr w:type="spellStart"/>
            <w:r w:rsidR="009725E6" w:rsidRPr="009725E6">
              <w:t>org.mule.api.transformer.TransformerMessagingException</w:t>
            </w:r>
            <w:proofErr w:type="spellEnd"/>
            <w:r w:rsidR="009725E6" w:rsidRPr="009725E6">
              <w:t xml:space="preserve">). Message payload is of type: String </w:t>
            </w:r>
            <w:r w:rsidRPr="005D3845">
              <w:t>",</w:t>
            </w:r>
          </w:p>
          <w:p w14:paraId="1CA69D32" w14:textId="77777777" w:rsidR="00DD422C" w:rsidRPr="005D3845" w:rsidRDefault="00DD422C" w:rsidP="00DD422C">
            <w:pPr>
              <w:tabs>
                <w:tab w:val="center" w:pos="4680"/>
              </w:tabs>
              <w:jc w:val="both"/>
            </w:pPr>
            <w:r w:rsidRPr="005D3845">
              <w:t xml:space="preserve">            "</w:t>
            </w:r>
            <w:proofErr w:type="spellStart"/>
            <w:r w:rsidRPr="005D3845">
              <w:t>ErrorCode</w:t>
            </w:r>
            <w:proofErr w:type="spellEnd"/>
            <w:r w:rsidRPr="005D3845">
              <w:t>": "</w:t>
            </w:r>
            <w:r w:rsidR="009725E6">
              <w:t xml:space="preserve"> </w:t>
            </w:r>
            <w:r w:rsidR="009725E6" w:rsidRPr="009725E6">
              <w:t xml:space="preserve">T0904 </w:t>
            </w:r>
            <w:r w:rsidRPr="005D3845">
              <w:t>"</w:t>
            </w:r>
          </w:p>
          <w:p w14:paraId="3EE9419C" w14:textId="77777777" w:rsidR="00DD422C" w:rsidRPr="005D3845" w:rsidRDefault="00DD422C" w:rsidP="00DD422C">
            <w:pPr>
              <w:tabs>
                <w:tab w:val="center" w:pos="4680"/>
              </w:tabs>
              <w:jc w:val="both"/>
            </w:pPr>
            <w:r w:rsidRPr="005D3845">
              <w:t xml:space="preserve">        },</w:t>
            </w:r>
          </w:p>
          <w:p w14:paraId="1586CB3A" w14:textId="77777777" w:rsidR="00DD422C" w:rsidRPr="00D91255" w:rsidRDefault="00DD422C" w:rsidP="00DD422C">
            <w:pPr>
              <w:jc w:val="both"/>
            </w:pPr>
            <w:r w:rsidRPr="005D3845">
              <w:t xml:space="preserve">        </w:t>
            </w:r>
            <w:proofErr w:type="spellStart"/>
            <w:r w:rsidRPr="00D91255">
              <w:t>UseCase</w:t>
            </w:r>
            <w:proofErr w:type="spellEnd"/>
            <w:r w:rsidRPr="00D91255">
              <w:t>": {</w:t>
            </w:r>
          </w:p>
          <w:p w14:paraId="6F2F2378" w14:textId="77777777" w:rsidR="001B1EA8" w:rsidRDefault="001B1EA8" w:rsidP="001B1EA8">
            <w:pPr>
              <w:jc w:val="both"/>
            </w:pPr>
            <w:r>
              <w:t xml:space="preserve">           </w:t>
            </w:r>
            <w:r w:rsidRPr="009725E6">
              <w:t>"Correlation ID": [</w:t>
            </w:r>
            <w:r w:rsidRPr="00D91255">
              <w:t xml:space="preserve"> </w:t>
            </w:r>
          </w:p>
          <w:p w14:paraId="7E70A3A8" w14:textId="77777777" w:rsidR="001B1EA8" w:rsidRDefault="001B1EA8" w:rsidP="001B1EA8">
            <w:pPr>
              <w:jc w:val="both"/>
            </w:pPr>
            <w:r>
              <w:t xml:space="preserve">                  </w:t>
            </w:r>
            <w:r w:rsidRPr="009725E6">
              <w:t>"98528431543357"</w:t>
            </w:r>
            <w:r w:rsidRPr="00D91255">
              <w:t xml:space="preserve">          </w:t>
            </w:r>
          </w:p>
          <w:p w14:paraId="424367FB" w14:textId="77777777" w:rsidR="001B1EA8" w:rsidRDefault="001B1EA8" w:rsidP="001B1EA8">
            <w:pPr>
              <w:jc w:val="both"/>
            </w:pPr>
            <w:r>
              <w:t xml:space="preserve">             </w:t>
            </w:r>
            <w:r w:rsidRPr="009725E6">
              <w:t>],</w:t>
            </w:r>
          </w:p>
          <w:p w14:paraId="2EF8DD14" w14:textId="77777777" w:rsidR="001B1EA8" w:rsidRPr="00D91255" w:rsidRDefault="001B1EA8" w:rsidP="001B1EA8">
            <w:pPr>
              <w:jc w:val="both"/>
            </w:pPr>
            <w:r w:rsidRPr="00D91255">
              <w:t xml:space="preserve"> </w:t>
            </w:r>
            <w:r>
              <w:t xml:space="preserve">           </w:t>
            </w:r>
            <w:r w:rsidRPr="00D91255">
              <w:t>"Source Name": "Workday",</w:t>
            </w:r>
          </w:p>
          <w:p w14:paraId="1C461A64" w14:textId="77777777" w:rsidR="001B1EA8" w:rsidRPr="00D91255" w:rsidRDefault="001B1EA8" w:rsidP="001B1EA8">
            <w:pPr>
              <w:jc w:val="both"/>
            </w:pPr>
            <w:r w:rsidRPr="00D91255">
              <w:t xml:space="preserve">            "Target Name": "</w:t>
            </w:r>
            <w:r>
              <w:t xml:space="preserve"> </w:t>
            </w:r>
            <w:proofErr w:type="spellStart"/>
            <w:r w:rsidRPr="009725E6">
              <w:t>LinkE</w:t>
            </w:r>
            <w:proofErr w:type="spellEnd"/>
            <w:r w:rsidRPr="009725E6">
              <w:t xml:space="preserve"> </w:t>
            </w:r>
            <w:r w:rsidRPr="00D91255">
              <w:t>",</w:t>
            </w:r>
          </w:p>
          <w:p w14:paraId="486F24CD" w14:textId="77777777" w:rsidR="001B1EA8" w:rsidRPr="00EA3549" w:rsidRDefault="001B1EA8" w:rsidP="001B1EA8">
            <w:r w:rsidRPr="00D91255">
              <w:t xml:space="preserve">            </w:t>
            </w:r>
            <w:r>
              <w:t>“Integration Id”: “</w:t>
            </w:r>
            <w:r w:rsidRPr="009725E6">
              <w:t>UID000000338114</w:t>
            </w:r>
            <w:r>
              <w:t>”</w:t>
            </w:r>
            <w:r w:rsidRPr="00EA3549">
              <w:t>,</w:t>
            </w:r>
          </w:p>
          <w:p w14:paraId="6AE3A855" w14:textId="77777777" w:rsidR="001B1EA8" w:rsidRDefault="001B1EA8" w:rsidP="001B1EA8">
            <w:r w:rsidRPr="00EA3549">
              <w:t xml:space="preserve">            "Integration Name": "</w:t>
            </w:r>
            <w:r>
              <w:t xml:space="preserve"> </w:t>
            </w:r>
            <w:r w:rsidRPr="009725E6">
              <w:t xml:space="preserve">INT:HR-Worker-Daily-Full-Mobility-Sub </w:t>
            </w:r>
            <w:r w:rsidRPr="00EA3549">
              <w:t>"</w:t>
            </w:r>
          </w:p>
          <w:p w14:paraId="3ABDB93E" w14:textId="77777777" w:rsidR="001B1EA8" w:rsidRPr="00782007" w:rsidRDefault="001B1EA8" w:rsidP="001B1EA8">
            <w:r w:rsidRPr="00782007">
              <w:t xml:space="preserve">            "Resource Type": "</w:t>
            </w:r>
            <w:r>
              <w:t>Flow</w:t>
            </w:r>
            <w:r w:rsidRPr="00782007">
              <w:t>",</w:t>
            </w:r>
          </w:p>
          <w:p w14:paraId="1B785CD0" w14:textId="77777777" w:rsidR="001B1EA8" w:rsidRPr="00EA3549" w:rsidRDefault="001B1EA8" w:rsidP="001B1EA8">
            <w:r w:rsidRPr="00782007">
              <w:lastRenderedPageBreak/>
              <w:t xml:space="preserve">            "Resource Name": "</w:t>
            </w:r>
            <w:r>
              <w:t xml:space="preserve"> </w:t>
            </w:r>
            <w:proofErr w:type="spellStart"/>
            <w:r w:rsidRPr="001B1EA8">
              <w:t>linke_daily_worker_transformation_flow</w:t>
            </w:r>
            <w:proofErr w:type="spellEnd"/>
            <w:r w:rsidRPr="00782007">
              <w:t>"</w:t>
            </w:r>
          </w:p>
          <w:p w14:paraId="738D5081" w14:textId="77777777" w:rsidR="00DD422C" w:rsidRPr="00D91255" w:rsidRDefault="00DD422C" w:rsidP="00DD422C">
            <w:r w:rsidRPr="00D91255">
              <w:t xml:space="preserve">        },</w:t>
            </w:r>
          </w:p>
          <w:p w14:paraId="0F5666DE" w14:textId="77777777" w:rsidR="00DD422C" w:rsidRPr="00EA3549" w:rsidRDefault="00DD422C" w:rsidP="00DD422C">
            <w:r w:rsidRPr="00D91255">
              <w:t xml:space="preserve">        </w:t>
            </w:r>
            <w:r w:rsidRPr="00DD4149">
              <w:t>"</w:t>
            </w:r>
            <w:r w:rsidRPr="00EA3549">
              <w:t>Payload": {</w:t>
            </w:r>
          </w:p>
          <w:p w14:paraId="00B50BD3" w14:textId="77777777" w:rsidR="00DD422C" w:rsidRPr="00EA3549" w:rsidRDefault="00DD422C" w:rsidP="00DD422C">
            <w:r w:rsidRPr="00EA3549">
              <w:t xml:space="preserve">             “Filter Criteria”: ““</w:t>
            </w:r>
          </w:p>
          <w:p w14:paraId="3C934178" w14:textId="77777777" w:rsidR="00DD422C" w:rsidRPr="00EA3549" w:rsidRDefault="00DD422C" w:rsidP="00DD422C">
            <w:r w:rsidRPr="00EA3549">
              <w:t xml:space="preserve">            “</w:t>
            </w:r>
            <w:proofErr w:type="spellStart"/>
            <w:r w:rsidRPr="00EA3549">
              <w:t>Employee_Id</w:t>
            </w:r>
            <w:proofErr w:type="spellEnd"/>
            <w:r w:rsidRPr="00EA3549">
              <w:t>” : 00001609”</w:t>
            </w:r>
          </w:p>
          <w:p w14:paraId="78436BB0" w14:textId="77777777" w:rsidR="00DD422C" w:rsidRPr="00EA3549" w:rsidRDefault="00DD422C" w:rsidP="00DD422C">
            <w:r w:rsidRPr="00EA3549">
              <w:t xml:space="preserve">             “</w:t>
            </w:r>
            <w:proofErr w:type="spellStart"/>
            <w:r w:rsidRPr="00EA3549">
              <w:t>User_Id</w:t>
            </w:r>
            <w:proofErr w:type="spellEnd"/>
            <w:r w:rsidRPr="00EA3549">
              <w:t>” : “”</w:t>
            </w:r>
          </w:p>
          <w:p w14:paraId="4D873519" w14:textId="77777777" w:rsidR="00DD422C" w:rsidRPr="00EA3549" w:rsidRDefault="00DD422C" w:rsidP="00DD422C">
            <w:r w:rsidRPr="00EA3549">
              <w:t xml:space="preserve">             “</w:t>
            </w:r>
            <w:proofErr w:type="spellStart"/>
            <w:r w:rsidRPr="00EA3549">
              <w:t>HostCountry</w:t>
            </w:r>
            <w:proofErr w:type="spellEnd"/>
            <w:r w:rsidRPr="00EA3549">
              <w:t>” : “USA”</w:t>
            </w:r>
          </w:p>
          <w:p w14:paraId="570CEB27" w14:textId="77777777" w:rsidR="00DD422C" w:rsidRDefault="00DD422C" w:rsidP="00DD422C">
            <w:r w:rsidRPr="00EA3549">
              <w:t xml:space="preserve">              “Terminated” :</w:t>
            </w:r>
            <w:r>
              <w:t xml:space="preserve"> “False”</w:t>
            </w:r>
          </w:p>
          <w:p w14:paraId="25A626AA" w14:textId="77777777" w:rsidR="00DD422C" w:rsidRDefault="00DD422C" w:rsidP="00DD422C">
            <w:r>
              <w:t xml:space="preserve">              “</w:t>
            </w:r>
            <w:proofErr w:type="spellStart"/>
            <w:r>
              <w:t>Employment_Term_Date</w:t>
            </w:r>
            <w:proofErr w:type="spellEnd"/>
            <w:r>
              <w:t>” : “”</w:t>
            </w:r>
          </w:p>
          <w:p w14:paraId="72260605" w14:textId="77777777" w:rsidR="00DD422C" w:rsidRDefault="00DD422C" w:rsidP="00DD422C">
            <w:r>
              <w:t xml:space="preserve">              “</w:t>
            </w:r>
            <w:proofErr w:type="spellStart"/>
            <w:r>
              <w:t>International_Assignment</w:t>
            </w:r>
            <w:proofErr w:type="spellEnd"/>
            <w:r>
              <w:t>” : “</w:t>
            </w:r>
            <w:r w:rsidRPr="00F309AE">
              <w:t>Yes</w:t>
            </w:r>
            <w:r>
              <w:t>”</w:t>
            </w:r>
          </w:p>
          <w:p w14:paraId="37C1EBD9" w14:textId="77777777" w:rsidR="00DD422C" w:rsidRDefault="00DD422C" w:rsidP="00DD422C">
            <w:r>
              <w:t xml:space="preserve">              “</w:t>
            </w:r>
            <w:proofErr w:type="spellStart"/>
            <w:r>
              <w:t>Worker_Type</w:t>
            </w:r>
            <w:proofErr w:type="spellEnd"/>
            <w:r>
              <w:t>” : “”</w:t>
            </w:r>
          </w:p>
          <w:p w14:paraId="2581AB64" w14:textId="77777777" w:rsidR="00DD422C" w:rsidRDefault="00DD422C" w:rsidP="00DD422C">
            <w:r>
              <w:t xml:space="preserve">              “</w:t>
            </w:r>
            <w:proofErr w:type="spellStart"/>
            <w:r w:rsidRPr="00F309AE">
              <w:t>Hire_Date</w:t>
            </w:r>
            <w:proofErr w:type="spellEnd"/>
            <w:r>
              <w:t xml:space="preserve"> : “</w:t>
            </w:r>
            <w:r w:rsidRPr="00F309AE">
              <w:t>2015-09-23</w:t>
            </w:r>
            <w:r>
              <w:t>”</w:t>
            </w:r>
          </w:p>
          <w:p w14:paraId="7A98E0B5" w14:textId="77777777" w:rsidR="00DD422C" w:rsidRDefault="00DD422C" w:rsidP="00DD422C">
            <w:r>
              <w:t xml:space="preserve">               “</w:t>
            </w:r>
            <w:proofErr w:type="spellStart"/>
            <w:r w:rsidRPr="00F309AE">
              <w:t>Ledger_Code</w:t>
            </w:r>
            <w:proofErr w:type="spellEnd"/>
            <w:r>
              <w:t>” : “”</w:t>
            </w:r>
          </w:p>
          <w:p w14:paraId="55F18799" w14:textId="77777777" w:rsidR="00DD422C" w:rsidRDefault="00DD422C" w:rsidP="00DD422C">
            <w:r>
              <w:t xml:space="preserve">               “</w:t>
            </w:r>
            <w:proofErr w:type="spellStart"/>
            <w:r w:rsidRPr="00F309AE">
              <w:t>Staffing_Event</w:t>
            </w:r>
            <w:proofErr w:type="spellEnd"/>
            <w:r>
              <w:t xml:space="preserve">” </w:t>
            </w:r>
            <w:r w:rsidRPr="00F309AE">
              <w:t>:</w:t>
            </w:r>
            <w:r>
              <w:t xml:space="preserve"> “”</w:t>
            </w:r>
          </w:p>
          <w:p w14:paraId="2DEBDE90" w14:textId="77777777" w:rsidR="00DD422C" w:rsidRDefault="00DD422C" w:rsidP="00DD422C">
            <w:r>
              <w:t xml:space="preserve">               “</w:t>
            </w:r>
            <w:proofErr w:type="spellStart"/>
            <w:r w:rsidRPr="00F309AE">
              <w:t>National_Id</w:t>
            </w:r>
            <w:proofErr w:type="spellEnd"/>
            <w:r>
              <w:t>” : “”</w:t>
            </w:r>
          </w:p>
          <w:p w14:paraId="4CC5F5F4" w14:textId="77777777" w:rsidR="00DD422C" w:rsidRDefault="00DD422C" w:rsidP="00DD422C">
            <w:r>
              <w:t xml:space="preserve">               “</w:t>
            </w:r>
            <w:proofErr w:type="spellStart"/>
            <w:r>
              <w:t>JobSeeker_Id</w:t>
            </w:r>
            <w:proofErr w:type="spellEnd"/>
            <w:r>
              <w:t>” : “”</w:t>
            </w:r>
          </w:p>
          <w:p w14:paraId="617981F5" w14:textId="77777777" w:rsidR="00DD422C" w:rsidRDefault="00DD422C" w:rsidP="00DD422C">
            <w:r>
              <w:t xml:space="preserve">               “</w:t>
            </w:r>
            <w:proofErr w:type="spellStart"/>
            <w:r>
              <w:t>Primary_Id</w:t>
            </w:r>
            <w:proofErr w:type="spellEnd"/>
            <w:r>
              <w:t>” : “”</w:t>
            </w:r>
          </w:p>
          <w:p w14:paraId="0D7B7890" w14:textId="77777777" w:rsidR="00DD422C" w:rsidRDefault="00DD422C" w:rsidP="00DD422C">
            <w:r>
              <w:t xml:space="preserve">               “</w:t>
            </w:r>
            <w:proofErr w:type="spellStart"/>
            <w:r>
              <w:t>Staffing_E</w:t>
            </w:r>
            <w:r w:rsidRPr="00A80FB4">
              <w:t>vent</w:t>
            </w:r>
            <w:proofErr w:type="spellEnd"/>
            <w:r>
              <w:t>” : “”</w:t>
            </w:r>
          </w:p>
          <w:p w14:paraId="54CCD6A5" w14:textId="77777777" w:rsidR="00DD422C" w:rsidRDefault="00DD422C" w:rsidP="00DD422C">
            <w:r>
              <w:t xml:space="preserve">               “</w:t>
            </w:r>
            <w:proofErr w:type="spellStart"/>
            <w:r w:rsidRPr="00A80FB4">
              <w:t>Contingent_Worker</w:t>
            </w:r>
            <w:proofErr w:type="spellEnd"/>
            <w:r>
              <w:t xml:space="preserve">” : “”               </w:t>
            </w:r>
          </w:p>
          <w:p w14:paraId="515369D5" w14:textId="77777777" w:rsidR="00DD422C" w:rsidRDefault="00DD422C" w:rsidP="00DD422C">
            <w:r>
              <w:t xml:space="preserve">               “</w:t>
            </w:r>
            <w:proofErr w:type="spellStart"/>
            <w:r>
              <w:t>Sequence_Number</w:t>
            </w:r>
            <w:proofErr w:type="spellEnd"/>
            <w:r>
              <w:t>” : “1”</w:t>
            </w:r>
          </w:p>
          <w:p w14:paraId="080FEDD1" w14:textId="77777777" w:rsidR="00DD422C" w:rsidRPr="005D3845" w:rsidRDefault="00DD422C" w:rsidP="00DD422C">
            <w:pPr>
              <w:tabs>
                <w:tab w:val="center" w:pos="4680"/>
              </w:tabs>
              <w:jc w:val="both"/>
            </w:pPr>
            <w:r>
              <w:t xml:space="preserve">               “</w:t>
            </w:r>
            <w:proofErr w:type="spellStart"/>
            <w:r>
              <w:t>Employee_Personal_</w:t>
            </w:r>
            <w:r w:rsidRPr="00A80FB4">
              <w:t>Number</w:t>
            </w:r>
            <w:proofErr w:type="spellEnd"/>
            <w:r>
              <w:t>” : “”</w:t>
            </w:r>
            <w:r w:rsidRPr="005D3845">
              <w:t>”</w:t>
            </w:r>
          </w:p>
          <w:p w14:paraId="662331CE" w14:textId="77777777" w:rsidR="00DD422C" w:rsidRPr="005D3845" w:rsidRDefault="00DD422C" w:rsidP="00DD422C">
            <w:pPr>
              <w:tabs>
                <w:tab w:val="center" w:pos="4680"/>
              </w:tabs>
              <w:jc w:val="both"/>
            </w:pPr>
            <w:r w:rsidRPr="005D3845">
              <w:t xml:space="preserve">        }</w:t>
            </w:r>
          </w:p>
          <w:p w14:paraId="6F3AA598" w14:textId="77777777" w:rsidR="00DD422C" w:rsidRPr="005D3845" w:rsidRDefault="00DD422C" w:rsidP="00DD422C">
            <w:pPr>
              <w:tabs>
                <w:tab w:val="center" w:pos="4680"/>
              </w:tabs>
              <w:jc w:val="both"/>
            </w:pPr>
            <w:r w:rsidRPr="005D3845">
              <w:t xml:space="preserve">    }</w:t>
            </w:r>
          </w:p>
          <w:p w14:paraId="37EF986D" w14:textId="77777777" w:rsidR="00DD422C" w:rsidRDefault="00DD422C" w:rsidP="00DD422C">
            <w:r w:rsidRPr="005D3845">
              <w:t>}</w:t>
            </w:r>
          </w:p>
        </w:tc>
      </w:tr>
    </w:tbl>
    <w:p w14:paraId="0155765D" w14:textId="77777777" w:rsidR="002C78A6" w:rsidRDefault="002C78A6" w:rsidP="00DD422C"/>
    <w:p w14:paraId="46AA6F47" w14:textId="77777777" w:rsidR="002C78A6" w:rsidRDefault="002C78A6" w:rsidP="00DD422C"/>
    <w:bookmarkEnd w:id="18"/>
    <w:p w14:paraId="137BD80E" w14:textId="77777777" w:rsidR="002C78A6" w:rsidRDefault="002C78A6" w:rsidP="002C78A6">
      <w:pPr>
        <w:pStyle w:val="ListParagraph"/>
      </w:pPr>
    </w:p>
    <w:sectPr w:rsidR="002C78A6" w:rsidSect="00207266">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shish Udas" w:date="2016-09-27T16:16:00Z" w:initials="AU">
    <w:p w14:paraId="45FB235E" w14:textId="44BCD0C1" w:rsidR="007C0739" w:rsidRDefault="007C0739">
      <w:pPr>
        <w:pStyle w:val="CommentText"/>
      </w:pPr>
      <w:r>
        <w:rPr>
          <w:rStyle w:val="CommentReference"/>
        </w:rPr>
        <w:annotationRef/>
      </w:r>
      <w:r>
        <w:t xml:space="preserve">Need automated process which will check whether </w:t>
      </w:r>
      <w:proofErr w:type="spellStart"/>
      <w:r>
        <w:t>loggin</w:t>
      </w:r>
      <w:proofErr w:type="spellEnd"/>
      <w:r>
        <w:t xml:space="preserve"> standards are </w:t>
      </w:r>
      <w:proofErr w:type="gramStart"/>
      <w:r>
        <w:t>mate ,</w:t>
      </w:r>
      <w:proofErr w:type="gramEnd"/>
      <w:r>
        <w:t xml:space="preserve"> if not process should stop deployment in SIT/UAT environments.</w:t>
      </w:r>
    </w:p>
    <w:p w14:paraId="1AA15EA6" w14:textId="77777777" w:rsidR="007C0739" w:rsidRDefault="007C0739">
      <w:pPr>
        <w:pStyle w:val="CommentText"/>
      </w:pPr>
    </w:p>
    <w:p w14:paraId="3BB8B450" w14:textId="63CCE180" w:rsidR="007C0739" w:rsidRDefault="007C0739">
      <w:pPr>
        <w:pStyle w:val="CommentText"/>
      </w:pPr>
      <w:r>
        <w:t>Should be part of CI/CD process – let’s discuss.</w:t>
      </w:r>
      <w:bookmarkStart w:id="6" w:name="_GoBack"/>
      <w:bookmarkEnd w:id="6"/>
    </w:p>
  </w:comment>
  <w:comment w:id="7" w:author="Ashish Udas" w:date="2016-09-27T16:09:00Z" w:initials="AU">
    <w:p w14:paraId="1DC34A70" w14:textId="2F822887" w:rsidR="00353AF8" w:rsidRDefault="00353AF8">
      <w:pPr>
        <w:pStyle w:val="CommentText"/>
      </w:pPr>
      <w:r>
        <w:rPr>
          <w:rStyle w:val="CommentReference"/>
        </w:rPr>
        <w:annotationRef/>
      </w:r>
      <w:r w:rsidR="000C066E">
        <w:t xml:space="preserve">In </w:t>
      </w:r>
      <w:proofErr w:type="spellStart"/>
      <w:r w:rsidR="000C066E">
        <w:t>UseCase</w:t>
      </w:r>
      <w:proofErr w:type="spellEnd"/>
      <w:r w:rsidR="000C066E">
        <w:t xml:space="preserve"> section </w:t>
      </w:r>
      <w:r>
        <w:t xml:space="preserve">Need </w:t>
      </w:r>
      <w:proofErr w:type="spellStart"/>
      <w:r>
        <w:t>IterationCount</w:t>
      </w:r>
      <w:proofErr w:type="spellEnd"/>
      <w:r>
        <w:t xml:space="preserve"> == flow should increment count during retry due to resumption / exception manual resubmissions </w:t>
      </w:r>
    </w:p>
  </w:comment>
  <w:comment w:id="20" w:author="Ashish Udas" w:date="2016-09-27T16:12:00Z" w:initials="AU">
    <w:p w14:paraId="162BEDEC" w14:textId="77777777" w:rsidR="00C34812" w:rsidRDefault="00C34812">
      <w:pPr>
        <w:pStyle w:val="CommentText"/>
      </w:pPr>
      <w:r>
        <w:rPr>
          <w:rStyle w:val="CommentReference"/>
        </w:rPr>
        <w:annotationRef/>
      </w:r>
      <w:r>
        <w:t>We need various log levels = and the field should be project / flow and environment level configuration</w:t>
      </w:r>
    </w:p>
    <w:p w14:paraId="46F1B204" w14:textId="77777777" w:rsidR="00C34812" w:rsidRDefault="00C34812">
      <w:pPr>
        <w:pStyle w:val="CommentText"/>
      </w:pPr>
    </w:p>
    <w:p w14:paraId="7D980503" w14:textId="77777777" w:rsidR="00C34812" w:rsidRDefault="00C34812">
      <w:pPr>
        <w:pStyle w:val="CommentText"/>
      </w:pPr>
      <w:r>
        <w:t xml:space="preserve">When set we can have various level of logging / alerting  </w:t>
      </w:r>
    </w:p>
    <w:p w14:paraId="7DB9D959" w14:textId="4C053D8C" w:rsidR="00C34812" w:rsidRDefault="00C34812">
      <w:pPr>
        <w:pStyle w:val="CommentText"/>
      </w:pPr>
      <w:proofErr w:type="gramStart"/>
      <w:r>
        <w:t>Thoughts ?</w:t>
      </w:r>
      <w:proofErr w:type="gramEnd"/>
    </w:p>
  </w:comment>
  <w:comment w:id="22" w:author="Ashish Udas" w:date="2016-09-27T16:14:00Z" w:initials="AU">
    <w:p w14:paraId="7C634DC5" w14:textId="77777777" w:rsidR="00C34812" w:rsidRDefault="00C34812">
      <w:pPr>
        <w:pStyle w:val="CommentText"/>
      </w:pPr>
      <w:r>
        <w:rPr>
          <w:rStyle w:val="CommentReference"/>
        </w:rPr>
        <w:annotationRef/>
      </w:r>
      <w:proofErr w:type="gramStart"/>
      <w:r>
        <w:t>Agree .</w:t>
      </w:r>
      <w:proofErr w:type="gramEnd"/>
      <w:r>
        <w:t xml:space="preserve"> But then we need a secured pattern to read PI, SPI payload information for Role who can access that data.</w:t>
      </w:r>
    </w:p>
    <w:p w14:paraId="00170EA3" w14:textId="7A9B4691" w:rsidR="00C34812" w:rsidRDefault="00C34812">
      <w:pPr>
        <w:pStyle w:val="CommentText"/>
      </w:pPr>
      <w:r>
        <w:t>This is needed when we need to find if issue is with SPI/PI data itself. Only Business Support / SME Roles can access this data with proper permissions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8B450" w15:done="0"/>
  <w15:commentEx w15:paraId="1DC34A70" w15:done="0"/>
  <w15:commentEx w15:paraId="7DB9D959" w15:done="0"/>
  <w15:commentEx w15:paraId="00170E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2DAD" w14:textId="77777777" w:rsidR="003C0830" w:rsidRDefault="003C0830" w:rsidP="00AD1B08">
      <w:pPr>
        <w:spacing w:after="0" w:line="240" w:lineRule="auto"/>
      </w:pPr>
      <w:r>
        <w:separator/>
      </w:r>
    </w:p>
  </w:endnote>
  <w:endnote w:type="continuationSeparator" w:id="0">
    <w:p w14:paraId="17B76612" w14:textId="77777777" w:rsidR="003C0830" w:rsidRDefault="003C0830" w:rsidP="00AD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8CD5" w14:textId="77777777"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1AB5E5" w14:textId="77777777" w:rsidR="00346975" w:rsidRDefault="003469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8839D" w14:textId="77777777"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3AF8">
      <w:rPr>
        <w:rStyle w:val="PageNumber"/>
        <w:noProof/>
      </w:rPr>
      <w:t>1</w:t>
    </w:r>
    <w:r>
      <w:rPr>
        <w:rStyle w:val="PageNumber"/>
      </w:rPr>
      <w:fldChar w:fldCharType="end"/>
    </w:r>
  </w:p>
  <w:p w14:paraId="575DE36B" w14:textId="77777777" w:rsidR="00346975" w:rsidRDefault="00346975" w:rsidP="00936250">
    <w:pPr>
      <w:tabs>
        <w:tab w:val="left" w:pos="5220"/>
      </w:tabs>
      <w:ind w:right="360"/>
    </w:pPr>
    <w:r>
      <w:tab/>
    </w:r>
  </w:p>
  <w:p w14:paraId="47EA615A" w14:textId="77777777" w:rsidR="00346975" w:rsidRDefault="00346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362532"/>
      <w:docPartObj>
        <w:docPartGallery w:val="Page Numbers (Bottom of Page)"/>
        <w:docPartUnique/>
      </w:docPartObj>
    </w:sdtPr>
    <w:sdtEndPr>
      <w:rPr>
        <w:noProof/>
      </w:rPr>
    </w:sdtEndPr>
    <w:sdtContent>
      <w:p w14:paraId="3DE88B9F" w14:textId="77777777" w:rsidR="00346975" w:rsidRDefault="00346975">
        <w:pPr>
          <w:pStyle w:val="Footer"/>
          <w:jc w:val="cente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6"/>
          <w:gridCol w:w="1074"/>
          <w:gridCol w:w="3600"/>
        </w:tblGrid>
        <w:tr w:rsidR="00346975" w14:paraId="13A552F5" w14:textId="77777777" w:rsidTr="00936250">
          <w:tc>
            <w:tcPr>
              <w:tcW w:w="4686" w:type="dxa"/>
              <w:tcBorders>
                <w:top w:val="single" w:sz="4" w:space="0" w:color="C0C0C0"/>
              </w:tcBorders>
            </w:tcPr>
            <w:p w14:paraId="1D4120D7" w14:textId="77777777" w:rsidR="00346975" w:rsidRDefault="00346975" w:rsidP="00F97025">
              <w:pPr>
                <w:pStyle w:val="BodyText"/>
                <w:spacing w:before="160" w:after="0"/>
              </w:pPr>
              <w:r>
                <w:t>Mulesoft Logging Standards</w:t>
              </w:r>
            </w:p>
          </w:tc>
          <w:tc>
            <w:tcPr>
              <w:tcW w:w="4674" w:type="dxa"/>
              <w:gridSpan w:val="2"/>
              <w:tcBorders>
                <w:top w:val="single" w:sz="4" w:space="0" w:color="C0C0C0"/>
              </w:tcBorders>
            </w:tcPr>
            <w:p w14:paraId="669595EB" w14:textId="77777777" w:rsidR="00346975" w:rsidRDefault="00346975" w:rsidP="003E5EC1">
              <w:pPr>
                <w:pStyle w:val="BodyText"/>
                <w:spacing w:before="160" w:after="0"/>
                <w:jc w:val="right"/>
              </w:pPr>
              <w:r w:rsidRPr="0006229C">
                <w:rPr>
                  <w:sz w:val="18"/>
                </w:rPr>
                <w:t xml:space="preserve">Page </w:t>
              </w:r>
              <w:r w:rsidRPr="0006229C">
                <w:rPr>
                  <w:b/>
                  <w:sz w:val="22"/>
                </w:rPr>
                <w:fldChar w:fldCharType="begin"/>
              </w:r>
              <w:r w:rsidRPr="0006229C">
                <w:rPr>
                  <w:b/>
                  <w:sz w:val="18"/>
                </w:rPr>
                <w:instrText xml:space="preserve"> PAGE </w:instrText>
              </w:r>
              <w:r w:rsidRPr="0006229C">
                <w:rPr>
                  <w:b/>
                  <w:sz w:val="22"/>
                </w:rPr>
                <w:fldChar w:fldCharType="separate"/>
              </w:r>
              <w:r w:rsidR="007C0739">
                <w:rPr>
                  <w:b/>
                  <w:noProof/>
                  <w:sz w:val="18"/>
                </w:rPr>
                <w:t>15</w:t>
              </w:r>
              <w:r w:rsidRPr="0006229C">
                <w:rPr>
                  <w:b/>
                  <w:sz w:val="22"/>
                </w:rPr>
                <w:fldChar w:fldCharType="end"/>
              </w:r>
              <w:r w:rsidRPr="0006229C">
                <w:rPr>
                  <w:sz w:val="18"/>
                </w:rPr>
                <w:t xml:space="preserve"> of </w:t>
              </w:r>
              <w:r w:rsidRPr="0006229C">
                <w:rPr>
                  <w:b/>
                  <w:sz w:val="22"/>
                </w:rPr>
                <w:fldChar w:fldCharType="begin"/>
              </w:r>
              <w:r w:rsidRPr="0006229C">
                <w:rPr>
                  <w:b/>
                  <w:sz w:val="18"/>
                </w:rPr>
                <w:instrText xml:space="preserve"> NUMPAGES  </w:instrText>
              </w:r>
              <w:r w:rsidRPr="0006229C">
                <w:rPr>
                  <w:b/>
                  <w:sz w:val="22"/>
                </w:rPr>
                <w:fldChar w:fldCharType="separate"/>
              </w:r>
              <w:r w:rsidR="007C0739">
                <w:rPr>
                  <w:b/>
                  <w:noProof/>
                  <w:sz w:val="18"/>
                </w:rPr>
                <w:t>15</w:t>
              </w:r>
              <w:r w:rsidRPr="0006229C">
                <w:rPr>
                  <w:b/>
                  <w:sz w:val="22"/>
                </w:rPr>
                <w:fldChar w:fldCharType="end"/>
              </w:r>
            </w:p>
          </w:tc>
        </w:tr>
        <w:tr w:rsidR="00346975" w14:paraId="53684F43" w14:textId="77777777" w:rsidTr="00936250">
          <w:tc>
            <w:tcPr>
              <w:tcW w:w="5760" w:type="dxa"/>
              <w:gridSpan w:val="2"/>
              <w:vAlign w:val="center"/>
            </w:tcPr>
            <w:p w14:paraId="486C3AC6" w14:textId="77777777" w:rsidR="00346975" w:rsidRDefault="00346975" w:rsidP="003E5EC1">
              <w:pPr>
                <w:pStyle w:val="BodyText"/>
                <w:spacing w:before="160" w:after="0"/>
                <w:jc w:val="right"/>
              </w:pPr>
              <w:r w:rsidRPr="00733DA1">
                <w:t>Classified: Internal Use</w:t>
              </w:r>
            </w:p>
          </w:tc>
          <w:tc>
            <w:tcPr>
              <w:tcW w:w="3600" w:type="dxa"/>
            </w:tcPr>
            <w:p w14:paraId="7B17997D" w14:textId="77777777" w:rsidR="00346975" w:rsidRDefault="00346975" w:rsidP="003E5EC1">
              <w:pPr>
                <w:pStyle w:val="BodyText"/>
                <w:spacing w:before="160" w:after="0"/>
                <w:jc w:val="right"/>
              </w:pPr>
              <w:r w:rsidRPr="009050BA">
                <w:rPr>
                  <w:noProof/>
                </w:rPr>
                <w:drawing>
                  <wp:anchor distT="0" distB="0" distL="114300" distR="114300" simplePos="0" relativeHeight="251659264" behindDoc="1" locked="0" layoutInCell="1" allowOverlap="1" wp14:anchorId="3109F772" wp14:editId="6666A89A">
                    <wp:simplePos x="0" y="0"/>
                    <wp:positionH relativeFrom="column">
                      <wp:posOffset>895350</wp:posOffset>
                    </wp:positionH>
                    <wp:positionV relativeFrom="paragraph">
                      <wp:posOffset>6985</wp:posOffset>
                    </wp:positionV>
                    <wp:extent cx="1381125" cy="23812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grayscl/>
                              <a:biLevel thresh="50000"/>
                            </a:blip>
                            <a:srcRect b="30072"/>
                            <a:stretch>
                              <a:fillRect/>
                            </a:stretch>
                          </pic:blipFill>
                          <pic:spPr bwMode="auto">
                            <a:xfrm>
                              <a:off x="0" y="0"/>
                              <a:ext cx="1381125" cy="238125"/>
                            </a:xfrm>
                            <a:prstGeom prst="rect">
                              <a:avLst/>
                            </a:prstGeom>
                            <a:noFill/>
                            <a:ln w="9525">
                              <a:noFill/>
                              <a:miter lim="800000"/>
                              <a:headEnd/>
                              <a:tailEnd/>
                            </a:ln>
                          </pic:spPr>
                        </pic:pic>
                      </a:graphicData>
                    </a:graphic>
                  </wp:anchor>
                </w:drawing>
              </w:r>
            </w:p>
          </w:tc>
        </w:tr>
      </w:tbl>
      <w:p w14:paraId="63B5AB1C" w14:textId="77777777" w:rsidR="00346975" w:rsidRDefault="00346975">
        <w:pPr>
          <w:pStyle w:val="Footer"/>
          <w:jc w:val="center"/>
        </w:pPr>
      </w:p>
      <w:p w14:paraId="4B722EFB" w14:textId="77777777" w:rsidR="00346975" w:rsidRDefault="003C0830">
        <w:pPr>
          <w:pStyle w:val="Footer"/>
          <w:jc w:val="center"/>
        </w:pPr>
      </w:p>
    </w:sdtContent>
  </w:sdt>
  <w:p w14:paraId="76813CE8" w14:textId="77777777" w:rsidR="00346975" w:rsidRDefault="00346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81AC7" w14:textId="77777777" w:rsidR="003C0830" w:rsidRDefault="003C0830" w:rsidP="00AD1B08">
      <w:pPr>
        <w:spacing w:after="0" w:line="240" w:lineRule="auto"/>
      </w:pPr>
      <w:r>
        <w:separator/>
      </w:r>
    </w:p>
  </w:footnote>
  <w:footnote w:type="continuationSeparator" w:id="0">
    <w:p w14:paraId="23530A22" w14:textId="77777777" w:rsidR="003C0830" w:rsidRDefault="003C0830" w:rsidP="00AD1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2D299" w14:textId="77777777" w:rsidR="00346975" w:rsidRDefault="00346975">
    <w:pPr>
      <w:pStyle w:val="Header"/>
      <w:jc w:val="both"/>
    </w:pPr>
  </w:p>
  <w:p w14:paraId="0ED600DD" w14:textId="77777777" w:rsidR="00346975" w:rsidRPr="00326808" w:rsidRDefault="00346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B52"/>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1586"/>
    <w:multiLevelType w:val="hybridMultilevel"/>
    <w:tmpl w:val="AE2C6FFA"/>
    <w:lvl w:ilvl="0" w:tplc="355A13F2">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681A"/>
    <w:multiLevelType w:val="multilevel"/>
    <w:tmpl w:val="1A8A8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E168B1"/>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005D"/>
    <w:multiLevelType w:val="hybridMultilevel"/>
    <w:tmpl w:val="6EF086AA"/>
    <w:lvl w:ilvl="0" w:tplc="4316F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02682"/>
    <w:multiLevelType w:val="hybridMultilevel"/>
    <w:tmpl w:val="C854D524"/>
    <w:lvl w:ilvl="0" w:tplc="F5B24836">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D3435"/>
    <w:multiLevelType w:val="hybridMultilevel"/>
    <w:tmpl w:val="9B70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E1166"/>
    <w:multiLevelType w:val="hybridMultilevel"/>
    <w:tmpl w:val="467A3242"/>
    <w:lvl w:ilvl="0" w:tplc="5514379A">
      <w:start w:val="1"/>
      <w:numFmt w:val="decimal"/>
      <w:lvlText w:val="%1."/>
      <w:lvlJc w:val="left"/>
      <w:pPr>
        <w:tabs>
          <w:tab w:val="num" w:pos="1080"/>
        </w:tabs>
        <w:ind w:left="1080" w:hanging="360"/>
      </w:pPr>
    </w:lvl>
    <w:lvl w:ilvl="1" w:tplc="9962C414" w:tentative="1">
      <w:start w:val="1"/>
      <w:numFmt w:val="decimal"/>
      <w:lvlText w:val="%2."/>
      <w:lvlJc w:val="left"/>
      <w:pPr>
        <w:tabs>
          <w:tab w:val="num" w:pos="1800"/>
        </w:tabs>
        <w:ind w:left="1800" w:hanging="360"/>
      </w:pPr>
    </w:lvl>
    <w:lvl w:ilvl="2" w:tplc="E38C29B6" w:tentative="1">
      <w:start w:val="1"/>
      <w:numFmt w:val="decimal"/>
      <w:lvlText w:val="%3."/>
      <w:lvlJc w:val="left"/>
      <w:pPr>
        <w:tabs>
          <w:tab w:val="num" w:pos="2520"/>
        </w:tabs>
        <w:ind w:left="2520" w:hanging="360"/>
      </w:pPr>
    </w:lvl>
    <w:lvl w:ilvl="3" w:tplc="7C52C924" w:tentative="1">
      <w:start w:val="1"/>
      <w:numFmt w:val="decimal"/>
      <w:lvlText w:val="%4."/>
      <w:lvlJc w:val="left"/>
      <w:pPr>
        <w:tabs>
          <w:tab w:val="num" w:pos="3240"/>
        </w:tabs>
        <w:ind w:left="3240" w:hanging="360"/>
      </w:pPr>
    </w:lvl>
    <w:lvl w:ilvl="4" w:tplc="26FCE67C" w:tentative="1">
      <w:start w:val="1"/>
      <w:numFmt w:val="decimal"/>
      <w:lvlText w:val="%5."/>
      <w:lvlJc w:val="left"/>
      <w:pPr>
        <w:tabs>
          <w:tab w:val="num" w:pos="3960"/>
        </w:tabs>
        <w:ind w:left="3960" w:hanging="360"/>
      </w:pPr>
    </w:lvl>
    <w:lvl w:ilvl="5" w:tplc="D56AFB2A" w:tentative="1">
      <w:start w:val="1"/>
      <w:numFmt w:val="decimal"/>
      <w:lvlText w:val="%6."/>
      <w:lvlJc w:val="left"/>
      <w:pPr>
        <w:tabs>
          <w:tab w:val="num" w:pos="4680"/>
        </w:tabs>
        <w:ind w:left="4680" w:hanging="360"/>
      </w:pPr>
    </w:lvl>
    <w:lvl w:ilvl="6" w:tplc="24C04E50" w:tentative="1">
      <w:start w:val="1"/>
      <w:numFmt w:val="decimal"/>
      <w:lvlText w:val="%7."/>
      <w:lvlJc w:val="left"/>
      <w:pPr>
        <w:tabs>
          <w:tab w:val="num" w:pos="5400"/>
        </w:tabs>
        <w:ind w:left="5400" w:hanging="360"/>
      </w:pPr>
    </w:lvl>
    <w:lvl w:ilvl="7" w:tplc="D26E52EA" w:tentative="1">
      <w:start w:val="1"/>
      <w:numFmt w:val="decimal"/>
      <w:lvlText w:val="%8."/>
      <w:lvlJc w:val="left"/>
      <w:pPr>
        <w:tabs>
          <w:tab w:val="num" w:pos="6120"/>
        </w:tabs>
        <w:ind w:left="6120" w:hanging="360"/>
      </w:pPr>
    </w:lvl>
    <w:lvl w:ilvl="8" w:tplc="2FCCF0E2" w:tentative="1">
      <w:start w:val="1"/>
      <w:numFmt w:val="decimal"/>
      <w:lvlText w:val="%9."/>
      <w:lvlJc w:val="left"/>
      <w:pPr>
        <w:tabs>
          <w:tab w:val="num" w:pos="6840"/>
        </w:tabs>
        <w:ind w:left="6840" w:hanging="360"/>
      </w:pPr>
    </w:lvl>
  </w:abstractNum>
  <w:abstractNum w:abstractNumId="8" w15:restartNumberingAfterBreak="0">
    <w:nsid w:val="16FC6EDA"/>
    <w:multiLevelType w:val="hybridMultilevel"/>
    <w:tmpl w:val="CC463B16"/>
    <w:lvl w:ilvl="0" w:tplc="17080F56">
      <w:start w:val="4"/>
      <w:numFmt w:val="decimal"/>
      <w:lvlText w:val="%1."/>
      <w:lvlJc w:val="left"/>
      <w:pPr>
        <w:tabs>
          <w:tab w:val="num" w:pos="1080"/>
        </w:tabs>
        <w:ind w:left="1080" w:hanging="360"/>
      </w:pPr>
    </w:lvl>
    <w:lvl w:ilvl="1" w:tplc="94C84926">
      <w:start w:val="1"/>
      <w:numFmt w:val="decimal"/>
      <w:lvlText w:val="%2."/>
      <w:lvlJc w:val="left"/>
      <w:pPr>
        <w:tabs>
          <w:tab w:val="num" w:pos="1800"/>
        </w:tabs>
        <w:ind w:left="1800" w:hanging="360"/>
      </w:pPr>
    </w:lvl>
    <w:lvl w:ilvl="2" w:tplc="B74698AE" w:tentative="1">
      <w:start w:val="1"/>
      <w:numFmt w:val="decimal"/>
      <w:lvlText w:val="%3."/>
      <w:lvlJc w:val="left"/>
      <w:pPr>
        <w:tabs>
          <w:tab w:val="num" w:pos="2520"/>
        </w:tabs>
        <w:ind w:left="2520" w:hanging="360"/>
      </w:pPr>
    </w:lvl>
    <w:lvl w:ilvl="3" w:tplc="AF62B08E" w:tentative="1">
      <w:start w:val="1"/>
      <w:numFmt w:val="decimal"/>
      <w:lvlText w:val="%4."/>
      <w:lvlJc w:val="left"/>
      <w:pPr>
        <w:tabs>
          <w:tab w:val="num" w:pos="3240"/>
        </w:tabs>
        <w:ind w:left="3240" w:hanging="360"/>
      </w:pPr>
    </w:lvl>
    <w:lvl w:ilvl="4" w:tplc="BD3C5DFE" w:tentative="1">
      <w:start w:val="1"/>
      <w:numFmt w:val="decimal"/>
      <w:lvlText w:val="%5."/>
      <w:lvlJc w:val="left"/>
      <w:pPr>
        <w:tabs>
          <w:tab w:val="num" w:pos="3960"/>
        </w:tabs>
        <w:ind w:left="3960" w:hanging="360"/>
      </w:pPr>
    </w:lvl>
    <w:lvl w:ilvl="5" w:tplc="6F3A7C24" w:tentative="1">
      <w:start w:val="1"/>
      <w:numFmt w:val="decimal"/>
      <w:lvlText w:val="%6."/>
      <w:lvlJc w:val="left"/>
      <w:pPr>
        <w:tabs>
          <w:tab w:val="num" w:pos="4680"/>
        </w:tabs>
        <w:ind w:left="4680" w:hanging="360"/>
      </w:pPr>
    </w:lvl>
    <w:lvl w:ilvl="6" w:tplc="086696D2" w:tentative="1">
      <w:start w:val="1"/>
      <w:numFmt w:val="decimal"/>
      <w:lvlText w:val="%7."/>
      <w:lvlJc w:val="left"/>
      <w:pPr>
        <w:tabs>
          <w:tab w:val="num" w:pos="5400"/>
        </w:tabs>
        <w:ind w:left="5400" w:hanging="360"/>
      </w:pPr>
    </w:lvl>
    <w:lvl w:ilvl="7" w:tplc="963E5978" w:tentative="1">
      <w:start w:val="1"/>
      <w:numFmt w:val="decimal"/>
      <w:lvlText w:val="%8."/>
      <w:lvlJc w:val="left"/>
      <w:pPr>
        <w:tabs>
          <w:tab w:val="num" w:pos="6120"/>
        </w:tabs>
        <w:ind w:left="6120" w:hanging="360"/>
      </w:pPr>
    </w:lvl>
    <w:lvl w:ilvl="8" w:tplc="CE52AC6C" w:tentative="1">
      <w:start w:val="1"/>
      <w:numFmt w:val="decimal"/>
      <w:lvlText w:val="%9."/>
      <w:lvlJc w:val="left"/>
      <w:pPr>
        <w:tabs>
          <w:tab w:val="num" w:pos="6840"/>
        </w:tabs>
        <w:ind w:left="6840" w:hanging="360"/>
      </w:pPr>
    </w:lvl>
  </w:abstractNum>
  <w:abstractNum w:abstractNumId="9" w15:restartNumberingAfterBreak="0">
    <w:nsid w:val="205E7F47"/>
    <w:multiLevelType w:val="hybridMultilevel"/>
    <w:tmpl w:val="6F3EFF2A"/>
    <w:lvl w:ilvl="0" w:tplc="EF96D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A2114"/>
    <w:multiLevelType w:val="hybridMultilevel"/>
    <w:tmpl w:val="85767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AF9"/>
    <w:multiLevelType w:val="hybridMultilevel"/>
    <w:tmpl w:val="0BB2F59E"/>
    <w:lvl w:ilvl="0" w:tplc="740A3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F4333"/>
    <w:multiLevelType w:val="hybridMultilevel"/>
    <w:tmpl w:val="68FCF516"/>
    <w:lvl w:ilvl="0" w:tplc="4B9C33D2">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89C"/>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420D4"/>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74FC5"/>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12516"/>
    <w:multiLevelType w:val="hybridMultilevel"/>
    <w:tmpl w:val="5508AEA6"/>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929AA"/>
    <w:multiLevelType w:val="hybridMultilevel"/>
    <w:tmpl w:val="BE80BABA"/>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45D1F"/>
    <w:multiLevelType w:val="hybridMultilevel"/>
    <w:tmpl w:val="BA7EEE80"/>
    <w:lvl w:ilvl="0" w:tplc="251E628A">
      <w:start w:val="11"/>
      <w:numFmt w:val="decimal"/>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046548"/>
    <w:multiLevelType w:val="hybridMultilevel"/>
    <w:tmpl w:val="2CD6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E42F1"/>
    <w:multiLevelType w:val="hybridMultilevel"/>
    <w:tmpl w:val="AD2CE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946141"/>
    <w:multiLevelType w:val="hybridMultilevel"/>
    <w:tmpl w:val="2786AAAC"/>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37854"/>
    <w:multiLevelType w:val="hybridMultilevel"/>
    <w:tmpl w:val="919E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D64BF"/>
    <w:multiLevelType w:val="hybridMultilevel"/>
    <w:tmpl w:val="F69C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44F79"/>
    <w:multiLevelType w:val="multilevel"/>
    <w:tmpl w:val="C53C128A"/>
    <w:lvl w:ilvl="0">
      <w:start w:val="1"/>
      <w:numFmt w:val="decimal"/>
      <w:lvlText w:val="%1."/>
      <w:lvlJc w:val="left"/>
      <w:pPr>
        <w:tabs>
          <w:tab w:val="num" w:pos="720"/>
        </w:tabs>
        <w:ind w:left="720" w:hanging="360"/>
      </w:pPr>
      <w:rPr>
        <w:rFonts w:asciiTheme="minorHAnsi" w:hAnsiTheme="minorHAnsi" w:hint="default"/>
        <w:b w:val="0"/>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F605E1F"/>
    <w:multiLevelType w:val="hybridMultilevel"/>
    <w:tmpl w:val="60168C72"/>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17404"/>
    <w:multiLevelType w:val="hybridMultilevel"/>
    <w:tmpl w:val="2650395C"/>
    <w:lvl w:ilvl="0" w:tplc="C9F2E27A">
      <w:start w:val="1"/>
      <w:numFmt w:val="bullet"/>
      <w:lvlText w:val="•"/>
      <w:lvlJc w:val="left"/>
      <w:pPr>
        <w:tabs>
          <w:tab w:val="num" w:pos="720"/>
        </w:tabs>
        <w:ind w:left="720" w:hanging="360"/>
      </w:pPr>
      <w:rPr>
        <w:rFonts w:ascii="Arial" w:hAnsi="Arial" w:hint="default"/>
      </w:rPr>
    </w:lvl>
    <w:lvl w:ilvl="1" w:tplc="10F6F704">
      <w:start w:val="3079"/>
      <w:numFmt w:val="bullet"/>
      <w:lvlText w:val="–"/>
      <w:lvlJc w:val="left"/>
      <w:pPr>
        <w:tabs>
          <w:tab w:val="num" w:pos="1440"/>
        </w:tabs>
        <w:ind w:left="1440" w:hanging="360"/>
      </w:pPr>
      <w:rPr>
        <w:rFonts w:ascii="Arial" w:hAnsi="Arial" w:hint="default"/>
      </w:rPr>
    </w:lvl>
    <w:lvl w:ilvl="2" w:tplc="F7342D68" w:tentative="1">
      <w:start w:val="1"/>
      <w:numFmt w:val="bullet"/>
      <w:lvlText w:val="•"/>
      <w:lvlJc w:val="left"/>
      <w:pPr>
        <w:tabs>
          <w:tab w:val="num" w:pos="2160"/>
        </w:tabs>
        <w:ind w:left="2160" w:hanging="360"/>
      </w:pPr>
      <w:rPr>
        <w:rFonts w:ascii="Arial" w:hAnsi="Arial" w:hint="default"/>
      </w:rPr>
    </w:lvl>
    <w:lvl w:ilvl="3" w:tplc="731A355C" w:tentative="1">
      <w:start w:val="1"/>
      <w:numFmt w:val="bullet"/>
      <w:lvlText w:val="•"/>
      <w:lvlJc w:val="left"/>
      <w:pPr>
        <w:tabs>
          <w:tab w:val="num" w:pos="2880"/>
        </w:tabs>
        <w:ind w:left="2880" w:hanging="360"/>
      </w:pPr>
      <w:rPr>
        <w:rFonts w:ascii="Arial" w:hAnsi="Arial" w:hint="default"/>
      </w:rPr>
    </w:lvl>
    <w:lvl w:ilvl="4" w:tplc="93BE54AE" w:tentative="1">
      <w:start w:val="1"/>
      <w:numFmt w:val="bullet"/>
      <w:lvlText w:val="•"/>
      <w:lvlJc w:val="left"/>
      <w:pPr>
        <w:tabs>
          <w:tab w:val="num" w:pos="3600"/>
        </w:tabs>
        <w:ind w:left="3600" w:hanging="360"/>
      </w:pPr>
      <w:rPr>
        <w:rFonts w:ascii="Arial" w:hAnsi="Arial" w:hint="default"/>
      </w:rPr>
    </w:lvl>
    <w:lvl w:ilvl="5" w:tplc="FF702D14" w:tentative="1">
      <w:start w:val="1"/>
      <w:numFmt w:val="bullet"/>
      <w:lvlText w:val="•"/>
      <w:lvlJc w:val="left"/>
      <w:pPr>
        <w:tabs>
          <w:tab w:val="num" w:pos="4320"/>
        </w:tabs>
        <w:ind w:left="4320" w:hanging="360"/>
      </w:pPr>
      <w:rPr>
        <w:rFonts w:ascii="Arial" w:hAnsi="Arial" w:hint="default"/>
      </w:rPr>
    </w:lvl>
    <w:lvl w:ilvl="6" w:tplc="DA94F5FA" w:tentative="1">
      <w:start w:val="1"/>
      <w:numFmt w:val="bullet"/>
      <w:lvlText w:val="•"/>
      <w:lvlJc w:val="left"/>
      <w:pPr>
        <w:tabs>
          <w:tab w:val="num" w:pos="5040"/>
        </w:tabs>
        <w:ind w:left="5040" w:hanging="360"/>
      </w:pPr>
      <w:rPr>
        <w:rFonts w:ascii="Arial" w:hAnsi="Arial" w:hint="default"/>
      </w:rPr>
    </w:lvl>
    <w:lvl w:ilvl="7" w:tplc="29EEEC36" w:tentative="1">
      <w:start w:val="1"/>
      <w:numFmt w:val="bullet"/>
      <w:lvlText w:val="•"/>
      <w:lvlJc w:val="left"/>
      <w:pPr>
        <w:tabs>
          <w:tab w:val="num" w:pos="5760"/>
        </w:tabs>
        <w:ind w:left="5760" w:hanging="360"/>
      </w:pPr>
      <w:rPr>
        <w:rFonts w:ascii="Arial" w:hAnsi="Arial" w:hint="default"/>
      </w:rPr>
    </w:lvl>
    <w:lvl w:ilvl="8" w:tplc="57F83C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AC175F"/>
    <w:multiLevelType w:val="hybridMultilevel"/>
    <w:tmpl w:val="0F9420CC"/>
    <w:lvl w:ilvl="0" w:tplc="5AD63B9A">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73D17"/>
    <w:multiLevelType w:val="hybridMultilevel"/>
    <w:tmpl w:val="6F626F38"/>
    <w:lvl w:ilvl="0" w:tplc="3E2EF1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F7A28"/>
    <w:multiLevelType w:val="hybridMultilevel"/>
    <w:tmpl w:val="9EE2C6DC"/>
    <w:lvl w:ilvl="0" w:tplc="07A0E368">
      <w:start w:val="11"/>
      <w:numFmt w:val="decimal"/>
      <w:lvlText w:val="%1."/>
      <w:lvlJc w:val="left"/>
      <w:pPr>
        <w:ind w:left="765" w:hanging="405"/>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231EB"/>
    <w:multiLevelType w:val="hybridMultilevel"/>
    <w:tmpl w:val="00C61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97039"/>
    <w:multiLevelType w:val="hybridMultilevel"/>
    <w:tmpl w:val="4CBA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E30BF"/>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9388D"/>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C4938"/>
    <w:multiLevelType w:val="hybridMultilevel"/>
    <w:tmpl w:val="DC786D84"/>
    <w:lvl w:ilvl="0" w:tplc="33269208">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42479"/>
    <w:multiLevelType w:val="hybridMultilevel"/>
    <w:tmpl w:val="B08EC088"/>
    <w:lvl w:ilvl="0" w:tplc="18D61D3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D840D5"/>
    <w:multiLevelType w:val="hybridMultilevel"/>
    <w:tmpl w:val="79761EF4"/>
    <w:lvl w:ilvl="0" w:tplc="AFEC6350">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C1459"/>
    <w:multiLevelType w:val="hybridMultilevel"/>
    <w:tmpl w:val="2FF8CCB6"/>
    <w:lvl w:ilvl="0" w:tplc="0EDE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B36CA1"/>
    <w:multiLevelType w:val="hybridMultilevel"/>
    <w:tmpl w:val="57388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D91717C"/>
    <w:multiLevelType w:val="hybridMultilevel"/>
    <w:tmpl w:val="DDE66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25C52"/>
    <w:multiLevelType w:val="hybridMultilevel"/>
    <w:tmpl w:val="167A8B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1"/>
  </w:num>
  <w:num w:numId="3">
    <w:abstractNumId w:val="26"/>
  </w:num>
  <w:num w:numId="4">
    <w:abstractNumId w:val="16"/>
  </w:num>
  <w:num w:numId="5">
    <w:abstractNumId w:val="35"/>
  </w:num>
  <w:num w:numId="6">
    <w:abstractNumId w:val="18"/>
  </w:num>
  <w:num w:numId="7">
    <w:abstractNumId w:val="27"/>
  </w:num>
  <w:num w:numId="8">
    <w:abstractNumId w:val="36"/>
  </w:num>
  <w:num w:numId="9">
    <w:abstractNumId w:val="29"/>
  </w:num>
  <w:num w:numId="10">
    <w:abstractNumId w:val="3"/>
  </w:num>
  <w:num w:numId="11">
    <w:abstractNumId w:val="15"/>
  </w:num>
  <w:num w:numId="12">
    <w:abstractNumId w:val="13"/>
  </w:num>
  <w:num w:numId="13">
    <w:abstractNumId w:val="1"/>
  </w:num>
  <w:num w:numId="14">
    <w:abstractNumId w:val="14"/>
  </w:num>
  <w:num w:numId="15">
    <w:abstractNumId w:val="4"/>
  </w:num>
  <w:num w:numId="16">
    <w:abstractNumId w:val="10"/>
  </w:num>
  <w:num w:numId="17">
    <w:abstractNumId w:val="32"/>
  </w:num>
  <w:num w:numId="18">
    <w:abstractNumId w:val="33"/>
  </w:num>
  <w:num w:numId="19">
    <w:abstractNumId w:val="19"/>
  </w:num>
  <w:num w:numId="20">
    <w:abstractNumId w:val="5"/>
  </w:num>
  <w:num w:numId="21">
    <w:abstractNumId w:val="12"/>
  </w:num>
  <w:num w:numId="22">
    <w:abstractNumId w:val="34"/>
  </w:num>
  <w:num w:numId="23">
    <w:abstractNumId w:val="7"/>
  </w:num>
  <w:num w:numId="24">
    <w:abstractNumId w:val="8"/>
  </w:num>
  <w:num w:numId="25">
    <w:abstractNumId w:val="17"/>
  </w:num>
  <w:num w:numId="26">
    <w:abstractNumId w:val="22"/>
  </w:num>
  <w:num w:numId="27">
    <w:abstractNumId w:val="23"/>
  </w:num>
  <w:num w:numId="28">
    <w:abstractNumId w:val="28"/>
  </w:num>
  <w:num w:numId="29">
    <w:abstractNumId w:val="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5"/>
  </w:num>
  <w:num w:numId="33">
    <w:abstractNumId w:val="39"/>
  </w:num>
  <w:num w:numId="34">
    <w:abstractNumId w:val="30"/>
  </w:num>
  <w:num w:numId="35">
    <w:abstractNumId w:val="37"/>
  </w:num>
  <w:num w:numId="36">
    <w:abstractNumId w:val="9"/>
  </w:num>
  <w:num w:numId="37">
    <w:abstractNumId w:val="11"/>
  </w:num>
  <w:num w:numId="38">
    <w:abstractNumId w:val="38"/>
  </w:num>
  <w:num w:numId="39">
    <w:abstractNumId w:val="40"/>
  </w:num>
  <w:num w:numId="40">
    <w:abstractNumId w:val="20"/>
  </w:num>
  <w:num w:numId="4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ish Udas">
    <w15:presenceInfo w15:providerId="AD" w15:userId="S-1-5-21-1174801143-910442134-930774774-680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E"/>
    <w:rsid w:val="0000141B"/>
    <w:rsid w:val="00001908"/>
    <w:rsid w:val="0000488B"/>
    <w:rsid w:val="0002197A"/>
    <w:rsid w:val="000233E7"/>
    <w:rsid w:val="00034121"/>
    <w:rsid w:val="00035083"/>
    <w:rsid w:val="00037704"/>
    <w:rsid w:val="0004059B"/>
    <w:rsid w:val="00041357"/>
    <w:rsid w:val="00050FB0"/>
    <w:rsid w:val="000555E6"/>
    <w:rsid w:val="000570FD"/>
    <w:rsid w:val="000642D7"/>
    <w:rsid w:val="00077116"/>
    <w:rsid w:val="000814C3"/>
    <w:rsid w:val="000928CF"/>
    <w:rsid w:val="000976D6"/>
    <w:rsid w:val="000A2B21"/>
    <w:rsid w:val="000A682F"/>
    <w:rsid w:val="000A7BD9"/>
    <w:rsid w:val="000B23E3"/>
    <w:rsid w:val="000B40CC"/>
    <w:rsid w:val="000C066E"/>
    <w:rsid w:val="000C5975"/>
    <w:rsid w:val="000D2C53"/>
    <w:rsid w:val="000D2E9D"/>
    <w:rsid w:val="000D743D"/>
    <w:rsid w:val="000D74FB"/>
    <w:rsid w:val="000E1A45"/>
    <w:rsid w:val="000E26C0"/>
    <w:rsid w:val="000E61BA"/>
    <w:rsid w:val="000F05B0"/>
    <w:rsid w:val="000F0F69"/>
    <w:rsid w:val="000F1CBE"/>
    <w:rsid w:val="00101DEC"/>
    <w:rsid w:val="00101E24"/>
    <w:rsid w:val="0010482C"/>
    <w:rsid w:val="001051BD"/>
    <w:rsid w:val="00113712"/>
    <w:rsid w:val="001178DD"/>
    <w:rsid w:val="00121704"/>
    <w:rsid w:val="001217E1"/>
    <w:rsid w:val="00124636"/>
    <w:rsid w:val="00127997"/>
    <w:rsid w:val="00130115"/>
    <w:rsid w:val="00134841"/>
    <w:rsid w:val="00144332"/>
    <w:rsid w:val="00147D11"/>
    <w:rsid w:val="00152899"/>
    <w:rsid w:val="00162CC2"/>
    <w:rsid w:val="00164D28"/>
    <w:rsid w:val="00165B8D"/>
    <w:rsid w:val="00167B7D"/>
    <w:rsid w:val="001750BC"/>
    <w:rsid w:val="001757F1"/>
    <w:rsid w:val="00183DB7"/>
    <w:rsid w:val="001856C8"/>
    <w:rsid w:val="0019000C"/>
    <w:rsid w:val="00196ED9"/>
    <w:rsid w:val="00197A49"/>
    <w:rsid w:val="001B1EA8"/>
    <w:rsid w:val="001B7715"/>
    <w:rsid w:val="001C2F8C"/>
    <w:rsid w:val="001C50F4"/>
    <w:rsid w:val="001C57C3"/>
    <w:rsid w:val="001D3268"/>
    <w:rsid w:val="001D61B6"/>
    <w:rsid w:val="001E722F"/>
    <w:rsid w:val="001F1827"/>
    <w:rsid w:val="001F701C"/>
    <w:rsid w:val="0020011F"/>
    <w:rsid w:val="00207266"/>
    <w:rsid w:val="002104A0"/>
    <w:rsid w:val="002210BD"/>
    <w:rsid w:val="0023263B"/>
    <w:rsid w:val="00233F29"/>
    <w:rsid w:val="00240C6A"/>
    <w:rsid w:val="00247073"/>
    <w:rsid w:val="002518A8"/>
    <w:rsid w:val="002529B1"/>
    <w:rsid w:val="00254D3E"/>
    <w:rsid w:val="002573ED"/>
    <w:rsid w:val="00271544"/>
    <w:rsid w:val="00271814"/>
    <w:rsid w:val="00292631"/>
    <w:rsid w:val="00293C54"/>
    <w:rsid w:val="00293F55"/>
    <w:rsid w:val="0029664C"/>
    <w:rsid w:val="002C199C"/>
    <w:rsid w:val="002C268C"/>
    <w:rsid w:val="002C5ECB"/>
    <w:rsid w:val="002C78A6"/>
    <w:rsid w:val="002D29B2"/>
    <w:rsid w:val="002D2F89"/>
    <w:rsid w:val="002D670D"/>
    <w:rsid w:val="002F3832"/>
    <w:rsid w:val="002F5F43"/>
    <w:rsid w:val="0030097B"/>
    <w:rsid w:val="00301350"/>
    <w:rsid w:val="00302FA1"/>
    <w:rsid w:val="00310889"/>
    <w:rsid w:val="003111DB"/>
    <w:rsid w:val="003121B5"/>
    <w:rsid w:val="00340876"/>
    <w:rsid w:val="00340E87"/>
    <w:rsid w:val="003410D9"/>
    <w:rsid w:val="00346676"/>
    <w:rsid w:val="00346975"/>
    <w:rsid w:val="00353AF8"/>
    <w:rsid w:val="00355574"/>
    <w:rsid w:val="0036093B"/>
    <w:rsid w:val="00363872"/>
    <w:rsid w:val="0036532C"/>
    <w:rsid w:val="00367192"/>
    <w:rsid w:val="00371066"/>
    <w:rsid w:val="0037597F"/>
    <w:rsid w:val="003804DC"/>
    <w:rsid w:val="00385406"/>
    <w:rsid w:val="0038728C"/>
    <w:rsid w:val="00387ABF"/>
    <w:rsid w:val="00396D98"/>
    <w:rsid w:val="003A2A5B"/>
    <w:rsid w:val="003B0FE0"/>
    <w:rsid w:val="003B3A6E"/>
    <w:rsid w:val="003B43CA"/>
    <w:rsid w:val="003B5E04"/>
    <w:rsid w:val="003B639E"/>
    <w:rsid w:val="003C0830"/>
    <w:rsid w:val="003C26BE"/>
    <w:rsid w:val="003C2F5B"/>
    <w:rsid w:val="003C3286"/>
    <w:rsid w:val="003C4287"/>
    <w:rsid w:val="003D0AF9"/>
    <w:rsid w:val="003D1171"/>
    <w:rsid w:val="003D67BF"/>
    <w:rsid w:val="003E2882"/>
    <w:rsid w:val="003E400D"/>
    <w:rsid w:val="003E51E1"/>
    <w:rsid w:val="003E5EC1"/>
    <w:rsid w:val="003F0109"/>
    <w:rsid w:val="003F3AE4"/>
    <w:rsid w:val="003F43F0"/>
    <w:rsid w:val="003F6269"/>
    <w:rsid w:val="00400AFD"/>
    <w:rsid w:val="00400E9A"/>
    <w:rsid w:val="00401872"/>
    <w:rsid w:val="00404FAF"/>
    <w:rsid w:val="00414BD7"/>
    <w:rsid w:val="004169EB"/>
    <w:rsid w:val="00452B51"/>
    <w:rsid w:val="00453182"/>
    <w:rsid w:val="0045394A"/>
    <w:rsid w:val="00464EC4"/>
    <w:rsid w:val="004652F0"/>
    <w:rsid w:val="00466266"/>
    <w:rsid w:val="004824CB"/>
    <w:rsid w:val="00484300"/>
    <w:rsid w:val="0048441A"/>
    <w:rsid w:val="00490CF0"/>
    <w:rsid w:val="00492BB9"/>
    <w:rsid w:val="00494663"/>
    <w:rsid w:val="00497EBE"/>
    <w:rsid w:val="00497FAA"/>
    <w:rsid w:val="004A174A"/>
    <w:rsid w:val="004A175F"/>
    <w:rsid w:val="004B10BF"/>
    <w:rsid w:val="004B1A38"/>
    <w:rsid w:val="004B36FC"/>
    <w:rsid w:val="004B4DA9"/>
    <w:rsid w:val="004B4F8C"/>
    <w:rsid w:val="004C4ED2"/>
    <w:rsid w:val="004C55E1"/>
    <w:rsid w:val="004D2E0A"/>
    <w:rsid w:val="004D46BF"/>
    <w:rsid w:val="004D55AB"/>
    <w:rsid w:val="004D7160"/>
    <w:rsid w:val="004E3557"/>
    <w:rsid w:val="004E4BFF"/>
    <w:rsid w:val="004E59B0"/>
    <w:rsid w:val="004F2EE2"/>
    <w:rsid w:val="004F3CB1"/>
    <w:rsid w:val="004F40F6"/>
    <w:rsid w:val="00505086"/>
    <w:rsid w:val="005139C9"/>
    <w:rsid w:val="005139E7"/>
    <w:rsid w:val="005265B1"/>
    <w:rsid w:val="00531A42"/>
    <w:rsid w:val="0053263A"/>
    <w:rsid w:val="00534679"/>
    <w:rsid w:val="005361C0"/>
    <w:rsid w:val="00540FDC"/>
    <w:rsid w:val="005448B2"/>
    <w:rsid w:val="00547D9F"/>
    <w:rsid w:val="00551C32"/>
    <w:rsid w:val="005576EB"/>
    <w:rsid w:val="0056056E"/>
    <w:rsid w:val="00567B9D"/>
    <w:rsid w:val="005723EF"/>
    <w:rsid w:val="005766F3"/>
    <w:rsid w:val="005835FD"/>
    <w:rsid w:val="0058611A"/>
    <w:rsid w:val="00586570"/>
    <w:rsid w:val="005903FA"/>
    <w:rsid w:val="00596ACA"/>
    <w:rsid w:val="005A3500"/>
    <w:rsid w:val="005B229B"/>
    <w:rsid w:val="005C000D"/>
    <w:rsid w:val="005C211E"/>
    <w:rsid w:val="005C3C92"/>
    <w:rsid w:val="005D3845"/>
    <w:rsid w:val="005D3D73"/>
    <w:rsid w:val="005D4287"/>
    <w:rsid w:val="005D7178"/>
    <w:rsid w:val="005E50E9"/>
    <w:rsid w:val="005F6434"/>
    <w:rsid w:val="005F6721"/>
    <w:rsid w:val="005F6BD9"/>
    <w:rsid w:val="00603B57"/>
    <w:rsid w:val="0060708B"/>
    <w:rsid w:val="0060733A"/>
    <w:rsid w:val="00611DF1"/>
    <w:rsid w:val="006217CA"/>
    <w:rsid w:val="00622A0C"/>
    <w:rsid w:val="006309CE"/>
    <w:rsid w:val="0063566B"/>
    <w:rsid w:val="006400C7"/>
    <w:rsid w:val="00644C06"/>
    <w:rsid w:val="0065323A"/>
    <w:rsid w:val="006541C9"/>
    <w:rsid w:val="00675068"/>
    <w:rsid w:val="0067772F"/>
    <w:rsid w:val="0069090F"/>
    <w:rsid w:val="00692AC4"/>
    <w:rsid w:val="00695225"/>
    <w:rsid w:val="006969E7"/>
    <w:rsid w:val="006978B0"/>
    <w:rsid w:val="006A72A2"/>
    <w:rsid w:val="006B2649"/>
    <w:rsid w:val="006C6003"/>
    <w:rsid w:val="006C6138"/>
    <w:rsid w:val="006D094F"/>
    <w:rsid w:val="006D0DBB"/>
    <w:rsid w:val="006D5C75"/>
    <w:rsid w:val="006D7F2E"/>
    <w:rsid w:val="006E10D9"/>
    <w:rsid w:val="00702D5E"/>
    <w:rsid w:val="00711282"/>
    <w:rsid w:val="00711B46"/>
    <w:rsid w:val="0071226D"/>
    <w:rsid w:val="007206ED"/>
    <w:rsid w:val="00722E3F"/>
    <w:rsid w:val="007269CC"/>
    <w:rsid w:val="00734D09"/>
    <w:rsid w:val="00736E20"/>
    <w:rsid w:val="007374CD"/>
    <w:rsid w:val="00744385"/>
    <w:rsid w:val="007532CB"/>
    <w:rsid w:val="00753624"/>
    <w:rsid w:val="007547D6"/>
    <w:rsid w:val="00763B37"/>
    <w:rsid w:val="007760CA"/>
    <w:rsid w:val="007873AE"/>
    <w:rsid w:val="00795BB6"/>
    <w:rsid w:val="007B0299"/>
    <w:rsid w:val="007C0739"/>
    <w:rsid w:val="007C20E0"/>
    <w:rsid w:val="007D3A3C"/>
    <w:rsid w:val="007D4850"/>
    <w:rsid w:val="007E11A0"/>
    <w:rsid w:val="007E6C53"/>
    <w:rsid w:val="007F2FF8"/>
    <w:rsid w:val="007F3E8E"/>
    <w:rsid w:val="007F577A"/>
    <w:rsid w:val="007F5D7A"/>
    <w:rsid w:val="007F6F94"/>
    <w:rsid w:val="008002EA"/>
    <w:rsid w:val="00807C82"/>
    <w:rsid w:val="00824044"/>
    <w:rsid w:val="00827BC9"/>
    <w:rsid w:val="00830524"/>
    <w:rsid w:val="00834CA3"/>
    <w:rsid w:val="008353B7"/>
    <w:rsid w:val="00841208"/>
    <w:rsid w:val="008512F6"/>
    <w:rsid w:val="0085483F"/>
    <w:rsid w:val="0085687A"/>
    <w:rsid w:val="008568DF"/>
    <w:rsid w:val="008654CB"/>
    <w:rsid w:val="00876043"/>
    <w:rsid w:val="008770EF"/>
    <w:rsid w:val="0088550B"/>
    <w:rsid w:val="0089009F"/>
    <w:rsid w:val="00892275"/>
    <w:rsid w:val="008A4D93"/>
    <w:rsid w:val="008B1605"/>
    <w:rsid w:val="008B22C3"/>
    <w:rsid w:val="008B24E5"/>
    <w:rsid w:val="008C76C7"/>
    <w:rsid w:val="008C7771"/>
    <w:rsid w:val="008D122C"/>
    <w:rsid w:val="008D1C93"/>
    <w:rsid w:val="008D7DD0"/>
    <w:rsid w:val="008D7F7A"/>
    <w:rsid w:val="008F5EA1"/>
    <w:rsid w:val="00901BCC"/>
    <w:rsid w:val="0090760C"/>
    <w:rsid w:val="00912CDB"/>
    <w:rsid w:val="0091651B"/>
    <w:rsid w:val="009230FC"/>
    <w:rsid w:val="00923DDF"/>
    <w:rsid w:val="00925FE4"/>
    <w:rsid w:val="009355C1"/>
    <w:rsid w:val="00936250"/>
    <w:rsid w:val="00942495"/>
    <w:rsid w:val="00944986"/>
    <w:rsid w:val="00946A67"/>
    <w:rsid w:val="00952FD1"/>
    <w:rsid w:val="00961BC5"/>
    <w:rsid w:val="00962359"/>
    <w:rsid w:val="009633F5"/>
    <w:rsid w:val="0096489C"/>
    <w:rsid w:val="00971AE6"/>
    <w:rsid w:val="009725E6"/>
    <w:rsid w:val="00977678"/>
    <w:rsid w:val="00981B46"/>
    <w:rsid w:val="009842D3"/>
    <w:rsid w:val="00985F75"/>
    <w:rsid w:val="00994291"/>
    <w:rsid w:val="0099475F"/>
    <w:rsid w:val="00997374"/>
    <w:rsid w:val="009A2F31"/>
    <w:rsid w:val="009A3398"/>
    <w:rsid w:val="009A34CE"/>
    <w:rsid w:val="009A4165"/>
    <w:rsid w:val="009A79B2"/>
    <w:rsid w:val="009A7AE3"/>
    <w:rsid w:val="009B3FE2"/>
    <w:rsid w:val="009B4CBC"/>
    <w:rsid w:val="009B5F56"/>
    <w:rsid w:val="009C40B1"/>
    <w:rsid w:val="009D3FF0"/>
    <w:rsid w:val="009D4D0D"/>
    <w:rsid w:val="009D50EB"/>
    <w:rsid w:val="009E00C3"/>
    <w:rsid w:val="009E4F46"/>
    <w:rsid w:val="009E6277"/>
    <w:rsid w:val="009F0F14"/>
    <w:rsid w:val="009F6C17"/>
    <w:rsid w:val="00A02880"/>
    <w:rsid w:val="00A050DE"/>
    <w:rsid w:val="00A0596F"/>
    <w:rsid w:val="00A11BC3"/>
    <w:rsid w:val="00A15D7B"/>
    <w:rsid w:val="00A222BF"/>
    <w:rsid w:val="00A26496"/>
    <w:rsid w:val="00A313F8"/>
    <w:rsid w:val="00A40728"/>
    <w:rsid w:val="00A42BC6"/>
    <w:rsid w:val="00A4523A"/>
    <w:rsid w:val="00A45AF9"/>
    <w:rsid w:val="00A47A38"/>
    <w:rsid w:val="00A5430D"/>
    <w:rsid w:val="00A54C57"/>
    <w:rsid w:val="00A66EC7"/>
    <w:rsid w:val="00A67AB0"/>
    <w:rsid w:val="00A80FB4"/>
    <w:rsid w:val="00A81D15"/>
    <w:rsid w:val="00A90119"/>
    <w:rsid w:val="00AA434E"/>
    <w:rsid w:val="00AA4689"/>
    <w:rsid w:val="00AA647F"/>
    <w:rsid w:val="00AB5D33"/>
    <w:rsid w:val="00AB7484"/>
    <w:rsid w:val="00AC165C"/>
    <w:rsid w:val="00AC50A4"/>
    <w:rsid w:val="00AD07F2"/>
    <w:rsid w:val="00AD1B08"/>
    <w:rsid w:val="00AD4E85"/>
    <w:rsid w:val="00AD5A75"/>
    <w:rsid w:val="00AF4223"/>
    <w:rsid w:val="00B00388"/>
    <w:rsid w:val="00B0630B"/>
    <w:rsid w:val="00B20C78"/>
    <w:rsid w:val="00B22D68"/>
    <w:rsid w:val="00B27BE5"/>
    <w:rsid w:val="00B319AE"/>
    <w:rsid w:val="00B31CF4"/>
    <w:rsid w:val="00B34337"/>
    <w:rsid w:val="00B368E1"/>
    <w:rsid w:val="00B371F7"/>
    <w:rsid w:val="00B37D9F"/>
    <w:rsid w:val="00B41B2F"/>
    <w:rsid w:val="00B43EE8"/>
    <w:rsid w:val="00B4547B"/>
    <w:rsid w:val="00B50E86"/>
    <w:rsid w:val="00B56D5E"/>
    <w:rsid w:val="00B6349E"/>
    <w:rsid w:val="00B6612D"/>
    <w:rsid w:val="00B664BE"/>
    <w:rsid w:val="00B67AB4"/>
    <w:rsid w:val="00B7100B"/>
    <w:rsid w:val="00B77AE4"/>
    <w:rsid w:val="00B909A0"/>
    <w:rsid w:val="00B94C71"/>
    <w:rsid w:val="00BA0448"/>
    <w:rsid w:val="00BA067E"/>
    <w:rsid w:val="00BB424B"/>
    <w:rsid w:val="00BB46A1"/>
    <w:rsid w:val="00BB4847"/>
    <w:rsid w:val="00BB7957"/>
    <w:rsid w:val="00BC2067"/>
    <w:rsid w:val="00BC2831"/>
    <w:rsid w:val="00BC7BA4"/>
    <w:rsid w:val="00BD0CE4"/>
    <w:rsid w:val="00BE264A"/>
    <w:rsid w:val="00BE377B"/>
    <w:rsid w:val="00BE3EE6"/>
    <w:rsid w:val="00BE7D2E"/>
    <w:rsid w:val="00BF0F23"/>
    <w:rsid w:val="00BF31CB"/>
    <w:rsid w:val="00BF5713"/>
    <w:rsid w:val="00C0331E"/>
    <w:rsid w:val="00C03D8D"/>
    <w:rsid w:val="00C11B67"/>
    <w:rsid w:val="00C11CD6"/>
    <w:rsid w:val="00C21353"/>
    <w:rsid w:val="00C27FAB"/>
    <w:rsid w:val="00C34812"/>
    <w:rsid w:val="00C403D6"/>
    <w:rsid w:val="00C44AD9"/>
    <w:rsid w:val="00C52D4B"/>
    <w:rsid w:val="00C544EE"/>
    <w:rsid w:val="00C6248D"/>
    <w:rsid w:val="00C634BD"/>
    <w:rsid w:val="00C63CDC"/>
    <w:rsid w:val="00C702DD"/>
    <w:rsid w:val="00C9063F"/>
    <w:rsid w:val="00C93701"/>
    <w:rsid w:val="00C94453"/>
    <w:rsid w:val="00C9494B"/>
    <w:rsid w:val="00C96E77"/>
    <w:rsid w:val="00CA0FE1"/>
    <w:rsid w:val="00CA3737"/>
    <w:rsid w:val="00CA6671"/>
    <w:rsid w:val="00CB373E"/>
    <w:rsid w:val="00CC67BD"/>
    <w:rsid w:val="00CD4369"/>
    <w:rsid w:val="00CD6CB1"/>
    <w:rsid w:val="00CF1E6F"/>
    <w:rsid w:val="00CF26AB"/>
    <w:rsid w:val="00CF4FCB"/>
    <w:rsid w:val="00D03368"/>
    <w:rsid w:val="00D06AEC"/>
    <w:rsid w:val="00D07F35"/>
    <w:rsid w:val="00D144C2"/>
    <w:rsid w:val="00D201FA"/>
    <w:rsid w:val="00D21FEA"/>
    <w:rsid w:val="00D25874"/>
    <w:rsid w:val="00D338F0"/>
    <w:rsid w:val="00D37C74"/>
    <w:rsid w:val="00D404D4"/>
    <w:rsid w:val="00D41215"/>
    <w:rsid w:val="00D50776"/>
    <w:rsid w:val="00D54C44"/>
    <w:rsid w:val="00D55060"/>
    <w:rsid w:val="00D641AD"/>
    <w:rsid w:val="00D71C46"/>
    <w:rsid w:val="00D7419C"/>
    <w:rsid w:val="00D82558"/>
    <w:rsid w:val="00D91255"/>
    <w:rsid w:val="00D919D9"/>
    <w:rsid w:val="00D93801"/>
    <w:rsid w:val="00DA362E"/>
    <w:rsid w:val="00DB2630"/>
    <w:rsid w:val="00DB3CF6"/>
    <w:rsid w:val="00DC029F"/>
    <w:rsid w:val="00DC6725"/>
    <w:rsid w:val="00DC6A23"/>
    <w:rsid w:val="00DC6B9F"/>
    <w:rsid w:val="00DD00EF"/>
    <w:rsid w:val="00DD422C"/>
    <w:rsid w:val="00DE3B72"/>
    <w:rsid w:val="00DE5FAB"/>
    <w:rsid w:val="00DF3DBC"/>
    <w:rsid w:val="00DF6744"/>
    <w:rsid w:val="00DF6DC7"/>
    <w:rsid w:val="00DF7BAE"/>
    <w:rsid w:val="00E02894"/>
    <w:rsid w:val="00E05736"/>
    <w:rsid w:val="00E322D2"/>
    <w:rsid w:val="00E33080"/>
    <w:rsid w:val="00E562B0"/>
    <w:rsid w:val="00E65B0B"/>
    <w:rsid w:val="00E65EE4"/>
    <w:rsid w:val="00E70CF9"/>
    <w:rsid w:val="00E7210A"/>
    <w:rsid w:val="00E735BF"/>
    <w:rsid w:val="00E77EEC"/>
    <w:rsid w:val="00E80C69"/>
    <w:rsid w:val="00E82023"/>
    <w:rsid w:val="00E829A8"/>
    <w:rsid w:val="00EA2029"/>
    <w:rsid w:val="00EA3549"/>
    <w:rsid w:val="00EB0C31"/>
    <w:rsid w:val="00EB14E4"/>
    <w:rsid w:val="00EB2852"/>
    <w:rsid w:val="00EB4626"/>
    <w:rsid w:val="00EB68BA"/>
    <w:rsid w:val="00EC3899"/>
    <w:rsid w:val="00ED2D8F"/>
    <w:rsid w:val="00ED65D5"/>
    <w:rsid w:val="00EE0A46"/>
    <w:rsid w:val="00EE0EFB"/>
    <w:rsid w:val="00EE2505"/>
    <w:rsid w:val="00EE2560"/>
    <w:rsid w:val="00EE3D4C"/>
    <w:rsid w:val="00EF01ED"/>
    <w:rsid w:val="00EF17FB"/>
    <w:rsid w:val="00EF608C"/>
    <w:rsid w:val="00F01EB8"/>
    <w:rsid w:val="00F0366A"/>
    <w:rsid w:val="00F04CB9"/>
    <w:rsid w:val="00F05733"/>
    <w:rsid w:val="00F05D6A"/>
    <w:rsid w:val="00F066BB"/>
    <w:rsid w:val="00F06E57"/>
    <w:rsid w:val="00F06EE8"/>
    <w:rsid w:val="00F12C26"/>
    <w:rsid w:val="00F1458A"/>
    <w:rsid w:val="00F20E27"/>
    <w:rsid w:val="00F21651"/>
    <w:rsid w:val="00F242E6"/>
    <w:rsid w:val="00F269F6"/>
    <w:rsid w:val="00F27FC8"/>
    <w:rsid w:val="00F309AE"/>
    <w:rsid w:val="00F4280B"/>
    <w:rsid w:val="00F44042"/>
    <w:rsid w:val="00F455A4"/>
    <w:rsid w:val="00F60807"/>
    <w:rsid w:val="00F654A3"/>
    <w:rsid w:val="00F74B93"/>
    <w:rsid w:val="00F86B46"/>
    <w:rsid w:val="00F93D22"/>
    <w:rsid w:val="00F96710"/>
    <w:rsid w:val="00F97025"/>
    <w:rsid w:val="00F97323"/>
    <w:rsid w:val="00FA172C"/>
    <w:rsid w:val="00FA2367"/>
    <w:rsid w:val="00FA4E92"/>
    <w:rsid w:val="00FA55FD"/>
    <w:rsid w:val="00FC3033"/>
    <w:rsid w:val="00FC7D52"/>
    <w:rsid w:val="00FD07DF"/>
    <w:rsid w:val="00FD2BAA"/>
    <w:rsid w:val="00FD41FD"/>
    <w:rsid w:val="00FE0D31"/>
    <w:rsid w:val="00FE3418"/>
    <w:rsid w:val="00FE46FE"/>
    <w:rsid w:val="00FE6668"/>
    <w:rsid w:val="00FF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41D50"/>
  <w15:docId w15:val="{7ECC13B0-6CE9-4893-9E1F-71691D8B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66"/>
  </w:style>
  <w:style w:type="paragraph" w:styleId="Heading1">
    <w:name w:val="heading 1"/>
    <w:basedOn w:val="Normal"/>
    <w:next w:val="Normal"/>
    <w:link w:val="Heading1Char"/>
    <w:uiPriority w:val="9"/>
    <w:qFormat/>
    <w:rsid w:val="00C54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3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0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4E85"/>
    <w:pPr>
      <w:ind w:left="720"/>
      <w:contextualSpacing/>
    </w:pPr>
  </w:style>
  <w:style w:type="table" w:styleId="TableGrid">
    <w:name w:val="Table Grid"/>
    <w:basedOn w:val="TableNormal"/>
    <w:uiPriority w:val="39"/>
    <w:rsid w:val="0009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B8D"/>
    <w:rPr>
      <w:color w:val="0563C1" w:themeColor="hyperlink"/>
      <w:u w:val="single"/>
    </w:rPr>
  </w:style>
  <w:style w:type="paragraph" w:styleId="Header">
    <w:name w:val="header"/>
    <w:basedOn w:val="Normal"/>
    <w:link w:val="HeaderChar"/>
    <w:unhideWhenUsed/>
    <w:rsid w:val="00AD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08"/>
  </w:style>
  <w:style w:type="paragraph" w:styleId="Footer">
    <w:name w:val="footer"/>
    <w:basedOn w:val="Normal"/>
    <w:link w:val="FooterChar"/>
    <w:uiPriority w:val="99"/>
    <w:unhideWhenUsed/>
    <w:rsid w:val="00AD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08"/>
  </w:style>
  <w:style w:type="paragraph" w:styleId="BodyText">
    <w:name w:val="Body Text"/>
    <w:aliases w:val="bt"/>
    <w:basedOn w:val="Normal"/>
    <w:link w:val="BodyTextChar"/>
    <w:rsid w:val="004F3CB1"/>
    <w:pPr>
      <w:spacing w:after="240" w:line="240" w:lineRule="auto"/>
    </w:pPr>
    <w:rPr>
      <w:rFonts w:ascii="Arial" w:eastAsia="Times New Roman" w:hAnsi="Arial" w:cs="Times New Roman"/>
      <w:sz w:val="20"/>
      <w:szCs w:val="24"/>
    </w:rPr>
  </w:style>
  <w:style w:type="character" w:customStyle="1" w:styleId="BodyTextChar">
    <w:name w:val="Body Text Char"/>
    <w:aliases w:val="bt Char"/>
    <w:basedOn w:val="DefaultParagraphFont"/>
    <w:link w:val="BodyText"/>
    <w:rsid w:val="004F3CB1"/>
    <w:rPr>
      <w:rFonts w:ascii="Arial" w:eastAsia="Times New Roman" w:hAnsi="Arial" w:cs="Times New Roman"/>
      <w:sz w:val="20"/>
      <w:szCs w:val="24"/>
    </w:rPr>
  </w:style>
  <w:style w:type="paragraph" w:styleId="NoSpacing">
    <w:name w:val="No Spacing"/>
    <w:aliases w:val="General Text"/>
    <w:uiPriority w:val="1"/>
    <w:qFormat/>
    <w:rsid w:val="004F3CB1"/>
    <w:pPr>
      <w:spacing w:after="0" w:line="240" w:lineRule="auto"/>
    </w:pPr>
    <w:rPr>
      <w:rFonts w:ascii="Arial" w:eastAsia="Times New Roman" w:hAnsi="Arial" w:cs="Times New Roman"/>
      <w:sz w:val="20"/>
      <w:szCs w:val="24"/>
    </w:rPr>
  </w:style>
  <w:style w:type="paragraph" w:styleId="TOCHeading">
    <w:name w:val="TOC Heading"/>
    <w:basedOn w:val="Heading1"/>
    <w:next w:val="Normal"/>
    <w:uiPriority w:val="39"/>
    <w:unhideWhenUsed/>
    <w:qFormat/>
    <w:rsid w:val="000D2C53"/>
    <w:pPr>
      <w:outlineLvl w:val="9"/>
    </w:pPr>
  </w:style>
  <w:style w:type="paragraph" w:styleId="TOC1">
    <w:name w:val="toc 1"/>
    <w:basedOn w:val="Normal"/>
    <w:next w:val="Normal"/>
    <w:autoRedefine/>
    <w:uiPriority w:val="39"/>
    <w:unhideWhenUsed/>
    <w:rsid w:val="000D2C53"/>
    <w:pPr>
      <w:spacing w:after="100"/>
    </w:pPr>
  </w:style>
  <w:style w:type="character" w:styleId="PageNumber">
    <w:name w:val="page number"/>
    <w:basedOn w:val="DefaultParagraphFont"/>
    <w:uiPriority w:val="99"/>
    <w:rsid w:val="00B43EE8"/>
  </w:style>
  <w:style w:type="paragraph" w:customStyle="1" w:styleId="TableHeading">
    <w:name w:val="Table Heading"/>
    <w:basedOn w:val="Normal"/>
    <w:uiPriority w:val="99"/>
    <w:rsid w:val="00B43EE8"/>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B43EE8"/>
    <w:pPr>
      <w:spacing w:after="0" w:line="240" w:lineRule="auto"/>
    </w:pPr>
    <w:rPr>
      <w:rFonts w:ascii="Arial" w:eastAsia="Times New Roman" w:hAnsi="Arial" w:cs="Arial"/>
      <w:sz w:val="20"/>
      <w:szCs w:val="20"/>
      <w:lang w:val="en-CA"/>
    </w:rPr>
  </w:style>
  <w:style w:type="character" w:customStyle="1" w:styleId="Heading2Char">
    <w:name w:val="Heading 2 Char"/>
    <w:basedOn w:val="DefaultParagraphFont"/>
    <w:link w:val="Heading2"/>
    <w:uiPriority w:val="9"/>
    <w:semiHidden/>
    <w:rsid w:val="00FC3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03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222BF"/>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E735BF"/>
    <w:pPr>
      <w:spacing w:after="100"/>
      <w:ind w:left="440"/>
    </w:pPr>
  </w:style>
  <w:style w:type="character" w:customStyle="1" w:styleId="block">
    <w:name w:val="block"/>
    <w:basedOn w:val="DefaultParagraphFont"/>
    <w:rsid w:val="00F309AE"/>
  </w:style>
  <w:style w:type="paragraph" w:styleId="TOC2">
    <w:name w:val="toc 2"/>
    <w:basedOn w:val="Normal"/>
    <w:next w:val="Normal"/>
    <w:autoRedefine/>
    <w:uiPriority w:val="39"/>
    <w:unhideWhenUsed/>
    <w:rsid w:val="0088550B"/>
    <w:pPr>
      <w:spacing w:after="100"/>
      <w:ind w:left="220"/>
    </w:pPr>
    <w:rPr>
      <w:rFonts w:eastAsiaTheme="minorEastAsia" w:cs="Times New Roman"/>
    </w:rPr>
  </w:style>
  <w:style w:type="paragraph" w:styleId="BalloonText">
    <w:name w:val="Balloon Text"/>
    <w:basedOn w:val="Normal"/>
    <w:link w:val="BalloonTextChar"/>
    <w:uiPriority w:val="99"/>
    <w:semiHidden/>
    <w:unhideWhenUsed/>
    <w:rsid w:val="004D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60"/>
    <w:rPr>
      <w:rFonts w:ascii="Tahoma" w:hAnsi="Tahoma" w:cs="Tahoma"/>
      <w:sz w:val="16"/>
      <w:szCs w:val="16"/>
    </w:rPr>
  </w:style>
  <w:style w:type="paragraph" w:styleId="DocumentMap">
    <w:name w:val="Document Map"/>
    <w:basedOn w:val="Normal"/>
    <w:link w:val="DocumentMapChar"/>
    <w:uiPriority w:val="99"/>
    <w:semiHidden/>
    <w:unhideWhenUsed/>
    <w:rsid w:val="004D71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7160"/>
    <w:rPr>
      <w:rFonts w:ascii="Tahoma" w:hAnsi="Tahoma" w:cs="Tahoma"/>
      <w:sz w:val="16"/>
      <w:szCs w:val="16"/>
    </w:rPr>
  </w:style>
  <w:style w:type="character" w:styleId="CommentReference">
    <w:name w:val="annotation reference"/>
    <w:basedOn w:val="DefaultParagraphFont"/>
    <w:uiPriority w:val="99"/>
    <w:semiHidden/>
    <w:unhideWhenUsed/>
    <w:rsid w:val="00353AF8"/>
    <w:rPr>
      <w:sz w:val="16"/>
      <w:szCs w:val="16"/>
    </w:rPr>
  </w:style>
  <w:style w:type="paragraph" w:styleId="CommentText">
    <w:name w:val="annotation text"/>
    <w:basedOn w:val="Normal"/>
    <w:link w:val="CommentTextChar"/>
    <w:uiPriority w:val="99"/>
    <w:semiHidden/>
    <w:unhideWhenUsed/>
    <w:rsid w:val="00353AF8"/>
    <w:pPr>
      <w:spacing w:line="240" w:lineRule="auto"/>
    </w:pPr>
    <w:rPr>
      <w:sz w:val="20"/>
      <w:szCs w:val="20"/>
    </w:rPr>
  </w:style>
  <w:style w:type="character" w:customStyle="1" w:styleId="CommentTextChar">
    <w:name w:val="Comment Text Char"/>
    <w:basedOn w:val="DefaultParagraphFont"/>
    <w:link w:val="CommentText"/>
    <w:uiPriority w:val="99"/>
    <w:semiHidden/>
    <w:rsid w:val="00353AF8"/>
    <w:rPr>
      <w:sz w:val="20"/>
      <w:szCs w:val="20"/>
    </w:rPr>
  </w:style>
  <w:style w:type="paragraph" w:styleId="CommentSubject">
    <w:name w:val="annotation subject"/>
    <w:basedOn w:val="CommentText"/>
    <w:next w:val="CommentText"/>
    <w:link w:val="CommentSubjectChar"/>
    <w:uiPriority w:val="99"/>
    <w:semiHidden/>
    <w:unhideWhenUsed/>
    <w:rsid w:val="00353AF8"/>
    <w:rPr>
      <w:b/>
      <w:bCs/>
    </w:rPr>
  </w:style>
  <w:style w:type="character" w:customStyle="1" w:styleId="CommentSubjectChar">
    <w:name w:val="Comment Subject Char"/>
    <w:basedOn w:val="CommentTextChar"/>
    <w:link w:val="CommentSubject"/>
    <w:uiPriority w:val="99"/>
    <w:semiHidden/>
    <w:rsid w:val="00353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61775">
      <w:bodyDiv w:val="1"/>
      <w:marLeft w:val="0"/>
      <w:marRight w:val="0"/>
      <w:marTop w:val="0"/>
      <w:marBottom w:val="0"/>
      <w:divBdr>
        <w:top w:val="none" w:sz="0" w:space="0" w:color="auto"/>
        <w:left w:val="none" w:sz="0" w:space="0" w:color="auto"/>
        <w:bottom w:val="none" w:sz="0" w:space="0" w:color="auto"/>
        <w:right w:val="none" w:sz="0" w:space="0" w:color="auto"/>
      </w:divBdr>
    </w:div>
    <w:div w:id="411855483">
      <w:bodyDiv w:val="1"/>
      <w:marLeft w:val="0"/>
      <w:marRight w:val="0"/>
      <w:marTop w:val="0"/>
      <w:marBottom w:val="0"/>
      <w:divBdr>
        <w:top w:val="none" w:sz="0" w:space="0" w:color="auto"/>
        <w:left w:val="none" w:sz="0" w:space="0" w:color="auto"/>
        <w:bottom w:val="none" w:sz="0" w:space="0" w:color="auto"/>
        <w:right w:val="none" w:sz="0" w:space="0" w:color="auto"/>
      </w:divBdr>
      <w:divsChild>
        <w:div w:id="151340971">
          <w:marLeft w:val="-960"/>
          <w:marRight w:val="0"/>
          <w:marTop w:val="0"/>
          <w:marBottom w:val="0"/>
          <w:divBdr>
            <w:top w:val="none" w:sz="0" w:space="0" w:color="auto"/>
            <w:left w:val="none" w:sz="0" w:space="0" w:color="auto"/>
            <w:bottom w:val="none" w:sz="0" w:space="0" w:color="auto"/>
            <w:right w:val="none" w:sz="0" w:space="0" w:color="auto"/>
          </w:divBdr>
        </w:div>
      </w:divsChild>
    </w:div>
    <w:div w:id="673070289">
      <w:bodyDiv w:val="1"/>
      <w:marLeft w:val="0"/>
      <w:marRight w:val="0"/>
      <w:marTop w:val="0"/>
      <w:marBottom w:val="0"/>
      <w:divBdr>
        <w:top w:val="none" w:sz="0" w:space="0" w:color="auto"/>
        <w:left w:val="none" w:sz="0" w:space="0" w:color="auto"/>
        <w:bottom w:val="none" w:sz="0" w:space="0" w:color="auto"/>
        <w:right w:val="none" w:sz="0" w:space="0" w:color="auto"/>
      </w:divBdr>
    </w:div>
    <w:div w:id="783186755">
      <w:bodyDiv w:val="1"/>
      <w:marLeft w:val="0"/>
      <w:marRight w:val="0"/>
      <w:marTop w:val="0"/>
      <w:marBottom w:val="0"/>
      <w:divBdr>
        <w:top w:val="none" w:sz="0" w:space="0" w:color="auto"/>
        <w:left w:val="none" w:sz="0" w:space="0" w:color="auto"/>
        <w:bottom w:val="none" w:sz="0" w:space="0" w:color="auto"/>
        <w:right w:val="none" w:sz="0" w:space="0" w:color="auto"/>
      </w:divBdr>
    </w:div>
    <w:div w:id="1218123847">
      <w:bodyDiv w:val="1"/>
      <w:marLeft w:val="0"/>
      <w:marRight w:val="0"/>
      <w:marTop w:val="0"/>
      <w:marBottom w:val="0"/>
      <w:divBdr>
        <w:top w:val="none" w:sz="0" w:space="0" w:color="auto"/>
        <w:left w:val="none" w:sz="0" w:space="0" w:color="auto"/>
        <w:bottom w:val="none" w:sz="0" w:space="0" w:color="auto"/>
        <w:right w:val="none" w:sz="0" w:space="0" w:color="auto"/>
      </w:divBdr>
    </w:div>
    <w:div w:id="1686397694">
      <w:bodyDiv w:val="1"/>
      <w:marLeft w:val="0"/>
      <w:marRight w:val="0"/>
      <w:marTop w:val="0"/>
      <w:marBottom w:val="0"/>
      <w:divBdr>
        <w:top w:val="none" w:sz="0" w:space="0" w:color="auto"/>
        <w:left w:val="none" w:sz="0" w:space="0" w:color="auto"/>
        <w:bottom w:val="none" w:sz="0" w:space="0" w:color="auto"/>
        <w:right w:val="none" w:sz="0" w:space="0" w:color="auto"/>
      </w:divBdr>
    </w:div>
    <w:div w:id="1944140937">
      <w:bodyDiv w:val="1"/>
      <w:marLeft w:val="0"/>
      <w:marRight w:val="0"/>
      <w:marTop w:val="0"/>
      <w:marBottom w:val="0"/>
      <w:divBdr>
        <w:top w:val="none" w:sz="0" w:space="0" w:color="auto"/>
        <w:left w:val="none" w:sz="0" w:space="0" w:color="auto"/>
        <w:bottom w:val="none" w:sz="0" w:space="0" w:color="auto"/>
        <w:right w:val="none" w:sz="0" w:space="0" w:color="auto"/>
      </w:divBdr>
      <w:divsChild>
        <w:div w:id="1268346616">
          <w:marLeft w:val="806"/>
          <w:marRight w:val="0"/>
          <w:marTop w:val="0"/>
          <w:marBottom w:val="0"/>
          <w:divBdr>
            <w:top w:val="none" w:sz="0" w:space="0" w:color="auto"/>
            <w:left w:val="none" w:sz="0" w:space="0" w:color="auto"/>
            <w:bottom w:val="none" w:sz="0" w:space="0" w:color="auto"/>
            <w:right w:val="none" w:sz="0" w:space="0" w:color="auto"/>
          </w:divBdr>
        </w:div>
        <w:div w:id="1469784698">
          <w:marLeft w:val="806"/>
          <w:marRight w:val="0"/>
          <w:marTop w:val="0"/>
          <w:marBottom w:val="0"/>
          <w:divBdr>
            <w:top w:val="none" w:sz="0" w:space="0" w:color="auto"/>
            <w:left w:val="none" w:sz="0" w:space="0" w:color="auto"/>
            <w:bottom w:val="none" w:sz="0" w:space="0" w:color="auto"/>
            <w:right w:val="none" w:sz="0" w:space="0" w:color="auto"/>
          </w:divBdr>
        </w:div>
        <w:div w:id="386076847">
          <w:marLeft w:val="806"/>
          <w:marRight w:val="0"/>
          <w:marTop w:val="0"/>
          <w:marBottom w:val="0"/>
          <w:divBdr>
            <w:top w:val="none" w:sz="0" w:space="0" w:color="auto"/>
            <w:left w:val="none" w:sz="0" w:space="0" w:color="auto"/>
            <w:bottom w:val="none" w:sz="0" w:space="0" w:color="auto"/>
            <w:right w:val="none" w:sz="0" w:space="0" w:color="auto"/>
          </w:divBdr>
        </w:div>
        <w:div w:id="217514348">
          <w:marLeft w:val="806"/>
          <w:marRight w:val="0"/>
          <w:marTop w:val="0"/>
          <w:marBottom w:val="0"/>
          <w:divBdr>
            <w:top w:val="none" w:sz="0" w:space="0" w:color="auto"/>
            <w:left w:val="none" w:sz="0" w:space="0" w:color="auto"/>
            <w:bottom w:val="none" w:sz="0" w:space="0" w:color="auto"/>
            <w:right w:val="none" w:sz="0" w:space="0" w:color="auto"/>
          </w:divBdr>
        </w:div>
        <w:div w:id="1903561517">
          <w:marLeft w:val="806"/>
          <w:marRight w:val="0"/>
          <w:marTop w:val="0"/>
          <w:marBottom w:val="0"/>
          <w:divBdr>
            <w:top w:val="none" w:sz="0" w:space="0" w:color="auto"/>
            <w:left w:val="none" w:sz="0" w:space="0" w:color="auto"/>
            <w:bottom w:val="none" w:sz="0" w:space="0" w:color="auto"/>
            <w:right w:val="none" w:sz="0" w:space="0" w:color="auto"/>
          </w:divBdr>
        </w:div>
        <w:div w:id="2110932380">
          <w:marLeft w:val="806"/>
          <w:marRight w:val="0"/>
          <w:marTop w:val="0"/>
          <w:marBottom w:val="0"/>
          <w:divBdr>
            <w:top w:val="none" w:sz="0" w:space="0" w:color="auto"/>
            <w:left w:val="none" w:sz="0" w:space="0" w:color="auto"/>
            <w:bottom w:val="none" w:sz="0" w:space="0" w:color="auto"/>
            <w:right w:val="none" w:sz="0" w:space="0" w:color="auto"/>
          </w:divBdr>
        </w:div>
        <w:div w:id="604584150">
          <w:marLeft w:val="806"/>
          <w:marRight w:val="0"/>
          <w:marTop w:val="0"/>
          <w:marBottom w:val="0"/>
          <w:divBdr>
            <w:top w:val="none" w:sz="0" w:space="0" w:color="auto"/>
            <w:left w:val="none" w:sz="0" w:space="0" w:color="auto"/>
            <w:bottom w:val="none" w:sz="0" w:space="0" w:color="auto"/>
            <w:right w:val="none" w:sz="0" w:space="0" w:color="auto"/>
          </w:divBdr>
        </w:div>
        <w:div w:id="1893342967">
          <w:marLeft w:val="806"/>
          <w:marRight w:val="0"/>
          <w:marTop w:val="0"/>
          <w:marBottom w:val="0"/>
          <w:divBdr>
            <w:top w:val="none" w:sz="0" w:space="0" w:color="auto"/>
            <w:left w:val="none" w:sz="0" w:space="0" w:color="auto"/>
            <w:bottom w:val="none" w:sz="0" w:space="0" w:color="auto"/>
            <w:right w:val="none" w:sz="0" w:space="0" w:color="auto"/>
          </w:divBdr>
        </w:div>
        <w:div w:id="1935818125">
          <w:marLeft w:val="806"/>
          <w:marRight w:val="0"/>
          <w:marTop w:val="0"/>
          <w:marBottom w:val="0"/>
          <w:divBdr>
            <w:top w:val="none" w:sz="0" w:space="0" w:color="auto"/>
            <w:left w:val="none" w:sz="0" w:space="0" w:color="auto"/>
            <w:bottom w:val="none" w:sz="0" w:space="0" w:color="auto"/>
            <w:right w:val="none" w:sz="0" w:space="0" w:color="auto"/>
          </w:divBdr>
        </w:div>
        <w:div w:id="62067812">
          <w:marLeft w:val="806"/>
          <w:marRight w:val="0"/>
          <w:marTop w:val="0"/>
          <w:marBottom w:val="0"/>
          <w:divBdr>
            <w:top w:val="none" w:sz="0" w:space="0" w:color="auto"/>
            <w:left w:val="none" w:sz="0" w:space="0" w:color="auto"/>
            <w:bottom w:val="none" w:sz="0" w:space="0" w:color="auto"/>
            <w:right w:val="none" w:sz="0" w:space="0" w:color="auto"/>
          </w:divBdr>
        </w:div>
        <w:div w:id="1345016936">
          <w:marLeft w:val="806"/>
          <w:marRight w:val="0"/>
          <w:marTop w:val="0"/>
          <w:marBottom w:val="0"/>
          <w:divBdr>
            <w:top w:val="none" w:sz="0" w:space="0" w:color="auto"/>
            <w:left w:val="none" w:sz="0" w:space="0" w:color="auto"/>
            <w:bottom w:val="none" w:sz="0" w:space="0" w:color="auto"/>
            <w:right w:val="none" w:sz="0" w:space="0" w:color="auto"/>
          </w:divBdr>
        </w:div>
        <w:div w:id="95926139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35873E1CCB48BDAA4A0D3CC6BAAE" ma:contentTypeVersion="0" ma:contentTypeDescription="Create a new document." ma:contentTypeScope="" ma:versionID="906fa9a214277d3d860a2cea62e89b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8F8C3-D8C3-44E1-A71C-7036C9288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88A32B-4C25-46CD-B594-E7F7B7E4BBF5}">
  <ds:schemaRefs>
    <ds:schemaRef ds:uri="http://schemas.microsoft.com/sharepoint/v3/contenttype/forms"/>
  </ds:schemaRefs>
</ds:datastoreItem>
</file>

<file path=customXml/itemProps3.xml><?xml version="1.0" encoding="utf-8"?>
<ds:datastoreItem xmlns:ds="http://schemas.openxmlformats.org/officeDocument/2006/customXml" ds:itemID="{BEDF5472-93C3-47BD-8ED1-39526A713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1736F9-00E6-4D4E-922F-26466F01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2257</Words>
  <Characters>12143</Characters>
  <Application>Microsoft Office Word</Application>
  <DocSecurity>0</DocSecurity>
  <Lines>607</Lines>
  <Paragraphs>411</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Bouchaib  Fattouh</dc:creator>
  <cp:keywords/>
  <dc:description/>
  <cp:lastModifiedBy>Ashish Udas</cp:lastModifiedBy>
  <cp:revision>8</cp:revision>
  <dcterms:created xsi:type="dcterms:W3CDTF">2016-09-27T20:05:00Z</dcterms:created>
  <dcterms:modified xsi:type="dcterms:W3CDTF">2016-09-27T20:18:00Z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2e62a06e-5517-4165-80b6-f84b286a6a77</vt:lpwstr>
  </property>
  <property fmtid="{D5CDD505-2E9C-101B-9397-08002B2CF9AE}" pid="4" name="MODFILEGUID">
    <vt:lpwstr>fb486f6a-a641-4f3c-acc6-7d49efd76b34</vt:lpwstr>
  </property>
  <property fmtid="{D5CDD505-2E9C-101B-9397-08002B2CF9AE}" pid="5" name="FILEOWNER">
    <vt:lpwstr>O65141</vt:lpwstr>
  </property>
  <property fmtid="{D5CDD505-2E9C-101B-9397-08002B2CF9AE}" pid="6" name="MODFILEOWNER">
    <vt:lpwstr>O42644</vt:lpwstr>
  </property>
  <property fmtid="{D5CDD505-2E9C-101B-9397-08002B2CF9AE}" pid="7" name="IPPCLASS">
    <vt:i4>1</vt:i4>
  </property>
  <property fmtid="{D5CDD505-2E9C-101B-9397-08002B2CF9AE}" pid="8" name="MODIPPCLASS">
    <vt:i4>1</vt:i4>
  </property>
  <property fmtid="{D5CDD505-2E9C-101B-9397-08002B2CF9AE}" pid="9" name="MACHINEID">
    <vt:lpwstr>O65141-0921</vt:lpwstr>
  </property>
  <property fmtid="{D5CDD505-2E9C-101B-9397-08002B2CF9AE}" pid="10" name="MODMACHINEID">
    <vt:lpwstr>O42644-W82G</vt:lpwstr>
  </property>
  <property fmtid="{D5CDD505-2E9C-101B-9397-08002B2CF9AE}" pid="11" name="CURRENTCLASS">
    <vt:lpwstr>Classified - No Category</vt:lpwstr>
  </property>
  <property fmtid="{D5CDD505-2E9C-101B-9397-08002B2CF9AE}" pid="12" name="ContentTypeId">
    <vt:lpwstr>0x010100B5AD35873E1CCB48BDAA4A0D3CC6BAAE</vt:lpwstr>
  </property>
</Properties>
</file>