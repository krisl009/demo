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1DDAB" w14:textId="77777777" w:rsidR="00790D90" w:rsidRDefault="00790D90" w:rsidP="00790D90">
      <w:pPr>
        <w:jc w:val="center"/>
        <w:rPr>
          <w:sz w:val="36"/>
          <w:szCs w:val="36"/>
        </w:rPr>
      </w:pPr>
    </w:p>
    <w:p w14:paraId="7CD1E460" w14:textId="77777777" w:rsidR="00790D90" w:rsidRDefault="00790D90" w:rsidP="00790D90">
      <w:pPr>
        <w:jc w:val="center"/>
        <w:rPr>
          <w:sz w:val="36"/>
          <w:szCs w:val="36"/>
        </w:rPr>
      </w:pPr>
    </w:p>
    <w:p w14:paraId="1B332F70" w14:textId="77777777" w:rsidR="00790D90" w:rsidRDefault="00790D90" w:rsidP="00790D90">
      <w:pPr>
        <w:jc w:val="center"/>
        <w:rPr>
          <w:sz w:val="36"/>
          <w:szCs w:val="36"/>
        </w:rPr>
      </w:pPr>
    </w:p>
    <w:p w14:paraId="15AF9935" w14:textId="77777777" w:rsidR="00790D90" w:rsidRDefault="00790D90" w:rsidP="00790D90">
      <w:pPr>
        <w:jc w:val="center"/>
        <w:rPr>
          <w:sz w:val="36"/>
          <w:szCs w:val="36"/>
        </w:rPr>
      </w:pPr>
    </w:p>
    <w:p w14:paraId="0C953E9A" w14:textId="77777777" w:rsidR="00790D90" w:rsidRDefault="00790D90" w:rsidP="00790D90">
      <w:pPr>
        <w:jc w:val="center"/>
        <w:rPr>
          <w:sz w:val="36"/>
          <w:szCs w:val="36"/>
        </w:rPr>
      </w:pPr>
    </w:p>
    <w:p w14:paraId="548F6433" w14:textId="77777777" w:rsidR="0064330E" w:rsidRDefault="008600AF" w:rsidP="00790D90">
      <w:pPr>
        <w:pStyle w:val="Title"/>
        <w:jc w:val="center"/>
      </w:pPr>
      <w:r w:rsidRPr="00790D90">
        <w:t>Integration Patterns</w:t>
      </w:r>
    </w:p>
    <w:p w14:paraId="1C03D298" w14:textId="77777777" w:rsidR="00790D90" w:rsidRPr="00790D90" w:rsidRDefault="00790D90" w:rsidP="00790D90">
      <w:pPr>
        <w:pStyle w:val="Subtitle"/>
        <w:jc w:val="center"/>
      </w:pPr>
      <w:r>
        <w:t>Version x.x</w:t>
      </w:r>
    </w:p>
    <w:p w14:paraId="59B2D16E" w14:textId="77777777" w:rsidR="00790D90" w:rsidRDefault="00790D90">
      <w:r>
        <w:br w:type="page"/>
      </w:r>
    </w:p>
    <w:p w14:paraId="3C195C5A" w14:textId="77777777" w:rsidR="00790D90" w:rsidRDefault="00790D90" w:rsidP="00790D90">
      <w:pPr>
        <w:pStyle w:val="Heading1"/>
        <w:numPr>
          <w:ilvl w:val="0"/>
          <w:numId w:val="2"/>
        </w:numPr>
      </w:pPr>
      <w:r>
        <w:lastRenderedPageBreak/>
        <w:t>Overview</w:t>
      </w:r>
    </w:p>
    <w:p w14:paraId="33F8B80C" w14:textId="77777777" w:rsidR="00790D90" w:rsidRDefault="00790D90" w:rsidP="001E46D6">
      <w:pPr>
        <w:spacing w:after="0" w:line="240" w:lineRule="auto"/>
        <w:ind w:left="720"/>
      </w:pPr>
      <w:r>
        <w:t>&lt;</w:t>
      </w:r>
      <w:r w:rsidR="001E46D6">
        <w:t xml:space="preserve"> Brief on w</w:t>
      </w:r>
      <w:r>
        <w:t>hat are patterns, and why we need patterns.&gt;</w:t>
      </w:r>
    </w:p>
    <w:p w14:paraId="67B9658B" w14:textId="77777777" w:rsidR="00790D90" w:rsidRPr="00790D90" w:rsidRDefault="00790D90" w:rsidP="001E46D6">
      <w:pPr>
        <w:spacing w:after="0" w:line="240" w:lineRule="auto"/>
        <w:ind w:left="720"/>
      </w:pPr>
      <w:r>
        <w:t>&lt;</w:t>
      </w:r>
      <w:r w:rsidR="001E46D6">
        <w:t>Brief on what this document provides.</w:t>
      </w:r>
      <w:r>
        <w:t xml:space="preserve">&gt; </w:t>
      </w:r>
    </w:p>
    <w:p w14:paraId="4E7986BF" w14:textId="77777777" w:rsidR="00790D90" w:rsidRDefault="00790D90" w:rsidP="001E46D6">
      <w:pPr>
        <w:pStyle w:val="Heading1"/>
        <w:numPr>
          <w:ilvl w:val="1"/>
          <w:numId w:val="2"/>
        </w:numPr>
        <w:spacing w:before="240"/>
      </w:pPr>
      <w:r>
        <w:t>Purpose and Scope</w:t>
      </w:r>
    </w:p>
    <w:p w14:paraId="273333E4" w14:textId="77777777" w:rsidR="001E46D6" w:rsidRDefault="001E46D6" w:rsidP="001E46D6">
      <w:pPr>
        <w:spacing w:after="0" w:line="240" w:lineRule="auto"/>
        <w:ind w:left="1440"/>
      </w:pPr>
      <w:r>
        <w:t>&lt;Purpose of this document.&gt;</w:t>
      </w:r>
    </w:p>
    <w:p w14:paraId="725A77E2" w14:textId="77777777" w:rsidR="001E46D6" w:rsidRDefault="001E46D6" w:rsidP="001E46D6">
      <w:pPr>
        <w:spacing w:after="0" w:line="240" w:lineRule="auto"/>
        <w:ind w:left="1440"/>
      </w:pPr>
      <w:r>
        <w:t>&lt;Audience for this document.&gt;</w:t>
      </w:r>
    </w:p>
    <w:p w14:paraId="13B612F0" w14:textId="77777777" w:rsidR="001E46D6" w:rsidRPr="001E46D6" w:rsidRDefault="001E46D6" w:rsidP="001E46D6">
      <w:pPr>
        <w:spacing w:after="0" w:line="240" w:lineRule="auto"/>
        <w:ind w:left="1440"/>
      </w:pPr>
      <w:r>
        <w:t>&lt;Benefits of this document.&gt;</w:t>
      </w:r>
    </w:p>
    <w:p w14:paraId="4B014226" w14:textId="77777777" w:rsidR="001E46D6" w:rsidRDefault="002223BF" w:rsidP="00790D90">
      <w:pPr>
        <w:pStyle w:val="Heading1"/>
        <w:numPr>
          <w:ilvl w:val="1"/>
          <w:numId w:val="2"/>
        </w:numPr>
      </w:pPr>
      <w:r>
        <w:t xml:space="preserve">Terms and </w:t>
      </w:r>
      <w:r w:rsidR="00790D90">
        <w:t>Definitions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1E46D6" w14:paraId="701E776A" w14:textId="77777777" w:rsidTr="001E46D6">
        <w:tc>
          <w:tcPr>
            <w:tcW w:w="4788" w:type="dxa"/>
          </w:tcPr>
          <w:p w14:paraId="0A539828" w14:textId="77777777" w:rsidR="001E46D6" w:rsidRDefault="001E46D6" w:rsidP="001E46D6"/>
        </w:tc>
        <w:tc>
          <w:tcPr>
            <w:tcW w:w="4788" w:type="dxa"/>
          </w:tcPr>
          <w:p w14:paraId="4400DCAB" w14:textId="77777777" w:rsidR="001E46D6" w:rsidRDefault="001E46D6" w:rsidP="001E46D6"/>
        </w:tc>
      </w:tr>
      <w:tr w:rsidR="001E46D6" w14:paraId="58A74885" w14:textId="77777777" w:rsidTr="001E46D6">
        <w:tc>
          <w:tcPr>
            <w:tcW w:w="4788" w:type="dxa"/>
          </w:tcPr>
          <w:p w14:paraId="5BD821E8" w14:textId="77777777" w:rsidR="001E46D6" w:rsidRDefault="001E46D6" w:rsidP="001E46D6"/>
        </w:tc>
        <w:tc>
          <w:tcPr>
            <w:tcW w:w="4788" w:type="dxa"/>
          </w:tcPr>
          <w:p w14:paraId="0D9999A0" w14:textId="77777777" w:rsidR="001E46D6" w:rsidRDefault="001E46D6" w:rsidP="001E46D6"/>
        </w:tc>
      </w:tr>
    </w:tbl>
    <w:p w14:paraId="2495F567" w14:textId="77777777" w:rsidR="001E46D6" w:rsidRDefault="001E46D6" w:rsidP="00790D90">
      <w:pPr>
        <w:pStyle w:val="Heading1"/>
        <w:numPr>
          <w:ilvl w:val="1"/>
          <w:numId w:val="2"/>
        </w:numPr>
      </w:pPr>
      <w:r>
        <w:t>Abbreviations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1E46D6" w14:paraId="68901A93" w14:textId="77777777" w:rsidTr="008D1F7F">
        <w:tc>
          <w:tcPr>
            <w:tcW w:w="4788" w:type="dxa"/>
          </w:tcPr>
          <w:p w14:paraId="27F43727" w14:textId="77777777" w:rsidR="001E46D6" w:rsidRDefault="001E46D6" w:rsidP="008D1F7F"/>
        </w:tc>
        <w:tc>
          <w:tcPr>
            <w:tcW w:w="4788" w:type="dxa"/>
          </w:tcPr>
          <w:p w14:paraId="5EF498A0" w14:textId="77777777" w:rsidR="001E46D6" w:rsidRDefault="001E46D6" w:rsidP="008D1F7F"/>
        </w:tc>
      </w:tr>
      <w:tr w:rsidR="001E46D6" w14:paraId="5E0C86F6" w14:textId="77777777" w:rsidTr="008D1F7F">
        <w:tc>
          <w:tcPr>
            <w:tcW w:w="4788" w:type="dxa"/>
          </w:tcPr>
          <w:p w14:paraId="7B585B2E" w14:textId="77777777" w:rsidR="001E46D6" w:rsidRDefault="001E46D6" w:rsidP="008D1F7F"/>
        </w:tc>
        <w:tc>
          <w:tcPr>
            <w:tcW w:w="4788" w:type="dxa"/>
          </w:tcPr>
          <w:p w14:paraId="07AEF57E" w14:textId="77777777" w:rsidR="001E46D6" w:rsidRDefault="001E46D6" w:rsidP="008D1F7F"/>
        </w:tc>
      </w:tr>
    </w:tbl>
    <w:p w14:paraId="21A2814E" w14:textId="77777777" w:rsidR="00790D90" w:rsidRDefault="00790D90" w:rsidP="00790D90">
      <w:pPr>
        <w:pStyle w:val="Heading1"/>
        <w:numPr>
          <w:ilvl w:val="1"/>
          <w:numId w:val="2"/>
        </w:numPr>
      </w:pPr>
      <w:r>
        <w:t xml:space="preserve"> </w:t>
      </w:r>
      <w:r w:rsidR="001E46D6">
        <w:t>Pattern Template</w:t>
      </w:r>
    </w:p>
    <w:p w14:paraId="7247636D" w14:textId="77777777" w:rsidR="001E46D6" w:rsidRPr="001E46D6" w:rsidRDefault="001E46D6" w:rsidP="001E46D6">
      <w:pPr>
        <w:ind w:left="1440"/>
      </w:pPr>
      <w:r>
        <w:t xml:space="preserve">&lt;Describe purpose of each section </w:t>
      </w:r>
      <w:r w:rsidR="000C175F">
        <w:t>within</w:t>
      </w:r>
      <w:r>
        <w:t xml:space="preserve"> pattern template.&gt;</w:t>
      </w:r>
    </w:p>
    <w:p w14:paraId="37BE417D" w14:textId="77777777" w:rsidR="00657FBD" w:rsidRDefault="00657FBD" w:rsidP="00657FBD">
      <w:pPr>
        <w:pStyle w:val="Heading1"/>
        <w:numPr>
          <w:ilvl w:val="1"/>
          <w:numId w:val="2"/>
        </w:numPr>
      </w:pPr>
      <w:r>
        <w:t>References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50"/>
        <w:gridCol w:w="3860"/>
      </w:tblGrid>
      <w:tr w:rsidR="00657FBD" w14:paraId="0FD894FD" w14:textId="77777777" w:rsidTr="008D1F7F">
        <w:tc>
          <w:tcPr>
            <w:tcW w:w="4788" w:type="dxa"/>
          </w:tcPr>
          <w:p w14:paraId="18E319AD" w14:textId="77777777" w:rsidR="00657FBD" w:rsidRDefault="00657FBD" w:rsidP="008D1F7F">
            <w:r>
              <w:t>Best Practices</w:t>
            </w:r>
          </w:p>
        </w:tc>
        <w:tc>
          <w:tcPr>
            <w:tcW w:w="4788" w:type="dxa"/>
          </w:tcPr>
          <w:p w14:paraId="5B5CBD57" w14:textId="77777777" w:rsidR="00657FBD" w:rsidRDefault="00657FBD" w:rsidP="008D1F7F"/>
        </w:tc>
      </w:tr>
      <w:tr w:rsidR="00657FBD" w14:paraId="6512C0F1" w14:textId="77777777" w:rsidTr="008D1F7F">
        <w:tc>
          <w:tcPr>
            <w:tcW w:w="4788" w:type="dxa"/>
          </w:tcPr>
          <w:p w14:paraId="02D87459" w14:textId="77777777" w:rsidR="00657FBD" w:rsidRDefault="00657FBD" w:rsidP="008D1F7F">
            <w:r>
              <w:t>Coding Guidelines</w:t>
            </w:r>
          </w:p>
        </w:tc>
        <w:tc>
          <w:tcPr>
            <w:tcW w:w="4788" w:type="dxa"/>
          </w:tcPr>
          <w:p w14:paraId="44F423EB" w14:textId="77777777" w:rsidR="00657FBD" w:rsidRDefault="00657FBD" w:rsidP="008D1F7F"/>
        </w:tc>
      </w:tr>
      <w:tr w:rsidR="00CC2D2B" w14:paraId="06FDED6D" w14:textId="77777777" w:rsidTr="008D1F7F">
        <w:tc>
          <w:tcPr>
            <w:tcW w:w="4788" w:type="dxa"/>
          </w:tcPr>
          <w:p w14:paraId="1B80D4D7" w14:textId="77777777" w:rsidR="00CC2D2B" w:rsidRDefault="00CC2D2B" w:rsidP="008D1F7F">
            <w:ins w:id="0" w:author="Ashish Udas" w:date="2016-09-27T14:26:00Z">
              <w:r>
                <w:t>EA Patterns</w:t>
              </w:r>
            </w:ins>
          </w:p>
        </w:tc>
        <w:tc>
          <w:tcPr>
            <w:tcW w:w="4788" w:type="dxa"/>
          </w:tcPr>
          <w:p w14:paraId="3871F62D" w14:textId="77777777" w:rsidR="00CC2D2B" w:rsidRDefault="00CC2D2B" w:rsidP="008D1F7F"/>
        </w:tc>
      </w:tr>
      <w:tr w:rsidR="00CC2D2B" w14:paraId="0927E2D1" w14:textId="77777777" w:rsidTr="008D1F7F">
        <w:trPr>
          <w:ins w:id="1" w:author="Ashish Udas" w:date="2016-09-27T14:26:00Z"/>
        </w:trPr>
        <w:tc>
          <w:tcPr>
            <w:tcW w:w="4788" w:type="dxa"/>
          </w:tcPr>
          <w:p w14:paraId="568A103D" w14:textId="77777777" w:rsidR="00CC2D2B" w:rsidRDefault="00CC2D2B" w:rsidP="008D1F7F">
            <w:pPr>
              <w:rPr>
                <w:ins w:id="2" w:author="Ashish Udas" w:date="2016-09-27T14:26:00Z"/>
              </w:rPr>
            </w:pPr>
          </w:p>
        </w:tc>
        <w:tc>
          <w:tcPr>
            <w:tcW w:w="4788" w:type="dxa"/>
          </w:tcPr>
          <w:p w14:paraId="099DE35B" w14:textId="77777777" w:rsidR="00CC2D2B" w:rsidRDefault="00CC2D2B" w:rsidP="008D1F7F">
            <w:pPr>
              <w:rPr>
                <w:ins w:id="3" w:author="Ashish Udas" w:date="2016-09-27T14:26:00Z"/>
              </w:rPr>
            </w:pPr>
          </w:p>
        </w:tc>
      </w:tr>
    </w:tbl>
    <w:p w14:paraId="5A352DB6" w14:textId="77777777" w:rsidR="00E82E7C" w:rsidRDefault="00E82E7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5278B63" w14:textId="77777777" w:rsidR="00657FBD" w:rsidRDefault="00657F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91B40DD" w14:textId="77777777" w:rsidR="00E82E7C" w:rsidRDefault="00E82E7C" w:rsidP="00E82E7C">
      <w:pPr>
        <w:pStyle w:val="Heading1"/>
        <w:numPr>
          <w:ilvl w:val="0"/>
          <w:numId w:val="2"/>
        </w:numPr>
      </w:pPr>
      <w:r>
        <w:lastRenderedPageBreak/>
        <w:t>Patterns Catalogue</w:t>
      </w:r>
    </w:p>
    <w:p w14:paraId="45942757" w14:textId="77777777" w:rsidR="002671EB" w:rsidRPr="002671EB" w:rsidRDefault="002671EB" w:rsidP="002671EB"/>
    <w:tbl>
      <w:tblPr>
        <w:tblStyle w:val="TableGrid"/>
        <w:tblW w:w="9216" w:type="dxa"/>
        <w:tblInd w:w="360" w:type="dxa"/>
        <w:tblLook w:val="04A0" w:firstRow="1" w:lastRow="0" w:firstColumn="1" w:lastColumn="0" w:noHBand="0" w:noVBand="1"/>
      </w:tblPr>
      <w:tblGrid>
        <w:gridCol w:w="1398"/>
        <w:gridCol w:w="1492"/>
        <w:gridCol w:w="1423"/>
        <w:gridCol w:w="2361"/>
        <w:gridCol w:w="2542"/>
      </w:tblGrid>
      <w:tr w:rsidR="00E82E7C" w14:paraId="69DDD1CE" w14:textId="77777777" w:rsidTr="00E82E7C">
        <w:tc>
          <w:tcPr>
            <w:tcW w:w="1398" w:type="dxa"/>
          </w:tcPr>
          <w:p w14:paraId="5FB61244" w14:textId="77777777" w:rsidR="00E82E7C" w:rsidRDefault="00E82E7C" w:rsidP="00E82E7C">
            <w:pPr>
              <w:jc w:val="center"/>
            </w:pPr>
            <w:r>
              <w:t>Pattern Name</w:t>
            </w:r>
          </w:p>
        </w:tc>
        <w:tc>
          <w:tcPr>
            <w:tcW w:w="1492" w:type="dxa"/>
          </w:tcPr>
          <w:p w14:paraId="66E7967D" w14:textId="77777777" w:rsidR="00E82E7C" w:rsidRDefault="00E82E7C" w:rsidP="00E82E7C">
            <w:pPr>
              <w:jc w:val="center"/>
            </w:pPr>
            <w:r>
              <w:t>Source</w:t>
            </w:r>
          </w:p>
          <w:p w14:paraId="5D8526CE" w14:textId="77777777" w:rsidR="000C175F" w:rsidRDefault="000C175F" w:rsidP="00E82E7C">
            <w:pPr>
              <w:jc w:val="center"/>
            </w:pPr>
            <w:r>
              <w:t>Type</w:t>
            </w:r>
          </w:p>
        </w:tc>
        <w:tc>
          <w:tcPr>
            <w:tcW w:w="1423" w:type="dxa"/>
          </w:tcPr>
          <w:p w14:paraId="582E8E2B" w14:textId="77777777" w:rsidR="00E82E7C" w:rsidRDefault="00E82E7C" w:rsidP="00E82E7C">
            <w:pPr>
              <w:jc w:val="center"/>
            </w:pPr>
            <w:r>
              <w:t>Target</w:t>
            </w:r>
          </w:p>
          <w:p w14:paraId="0D10DF97" w14:textId="77777777" w:rsidR="000C175F" w:rsidRDefault="000C175F" w:rsidP="00E82E7C">
            <w:pPr>
              <w:jc w:val="center"/>
            </w:pPr>
            <w:r>
              <w:t>Type</w:t>
            </w:r>
          </w:p>
        </w:tc>
        <w:tc>
          <w:tcPr>
            <w:tcW w:w="2361" w:type="dxa"/>
          </w:tcPr>
          <w:p w14:paraId="5B5E60C5" w14:textId="77777777" w:rsidR="00E82E7C" w:rsidRDefault="00E82E7C" w:rsidP="00686B20">
            <w:pPr>
              <w:ind w:left="487" w:hanging="487"/>
              <w:jc w:val="center"/>
            </w:pPr>
            <w:r>
              <w:t xml:space="preserve">Pattern </w:t>
            </w:r>
            <w:r w:rsidR="00686B20">
              <w:t>Type</w:t>
            </w:r>
          </w:p>
          <w:p w14:paraId="4EB35941" w14:textId="77777777" w:rsidR="000C175F" w:rsidRDefault="000C175F" w:rsidP="000C175F">
            <w:pPr>
              <w:ind w:left="487" w:hanging="487"/>
            </w:pPr>
            <w:r>
              <w:t>(Need to define some category)</w:t>
            </w:r>
          </w:p>
        </w:tc>
        <w:tc>
          <w:tcPr>
            <w:tcW w:w="2542" w:type="dxa"/>
          </w:tcPr>
          <w:p w14:paraId="5173FDD6" w14:textId="77777777" w:rsidR="00E82E7C" w:rsidRDefault="00E82E7C" w:rsidP="00E82E7C">
            <w:pPr>
              <w:ind w:left="487" w:hanging="487"/>
              <w:jc w:val="center"/>
            </w:pPr>
            <w:r>
              <w:t>Usage Scenario</w:t>
            </w:r>
          </w:p>
        </w:tc>
      </w:tr>
      <w:tr w:rsidR="00E82E7C" w14:paraId="22A4D4D3" w14:textId="77777777" w:rsidTr="00E82E7C">
        <w:tc>
          <w:tcPr>
            <w:tcW w:w="1398" w:type="dxa"/>
          </w:tcPr>
          <w:p w14:paraId="7DC6CE95" w14:textId="77777777" w:rsidR="00E82E7C" w:rsidRDefault="00E82E7C" w:rsidP="00790D90"/>
        </w:tc>
        <w:tc>
          <w:tcPr>
            <w:tcW w:w="1492" w:type="dxa"/>
          </w:tcPr>
          <w:p w14:paraId="4EF028E8" w14:textId="77777777" w:rsidR="00E82E7C" w:rsidRDefault="00E82E7C" w:rsidP="00790D90"/>
        </w:tc>
        <w:tc>
          <w:tcPr>
            <w:tcW w:w="1423" w:type="dxa"/>
          </w:tcPr>
          <w:p w14:paraId="6E5E3301" w14:textId="77777777" w:rsidR="00E82E7C" w:rsidRDefault="00E82E7C" w:rsidP="00790D90"/>
        </w:tc>
        <w:tc>
          <w:tcPr>
            <w:tcW w:w="2361" w:type="dxa"/>
          </w:tcPr>
          <w:p w14:paraId="2ED7AEB1" w14:textId="77777777" w:rsidR="00E82E7C" w:rsidRDefault="00E82E7C" w:rsidP="00790D90"/>
        </w:tc>
        <w:tc>
          <w:tcPr>
            <w:tcW w:w="2542" w:type="dxa"/>
          </w:tcPr>
          <w:p w14:paraId="2355838F" w14:textId="77777777" w:rsidR="00E82E7C" w:rsidRDefault="00E82E7C" w:rsidP="00790D90"/>
        </w:tc>
      </w:tr>
      <w:tr w:rsidR="00E82E7C" w14:paraId="481B1581" w14:textId="77777777" w:rsidTr="00E82E7C">
        <w:tc>
          <w:tcPr>
            <w:tcW w:w="1398" w:type="dxa"/>
          </w:tcPr>
          <w:p w14:paraId="28856E42" w14:textId="77777777" w:rsidR="00E82E7C" w:rsidRDefault="00E82E7C" w:rsidP="00790D90"/>
        </w:tc>
        <w:tc>
          <w:tcPr>
            <w:tcW w:w="1492" w:type="dxa"/>
          </w:tcPr>
          <w:p w14:paraId="21E39805" w14:textId="77777777" w:rsidR="00E82E7C" w:rsidRDefault="00E82E7C" w:rsidP="00790D90"/>
        </w:tc>
        <w:tc>
          <w:tcPr>
            <w:tcW w:w="1423" w:type="dxa"/>
          </w:tcPr>
          <w:p w14:paraId="334BBA94" w14:textId="77777777" w:rsidR="00E82E7C" w:rsidRDefault="00E82E7C" w:rsidP="00790D90"/>
        </w:tc>
        <w:tc>
          <w:tcPr>
            <w:tcW w:w="2361" w:type="dxa"/>
          </w:tcPr>
          <w:p w14:paraId="7B419388" w14:textId="77777777" w:rsidR="00E82E7C" w:rsidRDefault="00E82E7C" w:rsidP="00790D90"/>
        </w:tc>
        <w:tc>
          <w:tcPr>
            <w:tcW w:w="2542" w:type="dxa"/>
          </w:tcPr>
          <w:p w14:paraId="1DC5CB75" w14:textId="77777777" w:rsidR="00E82E7C" w:rsidRDefault="00E82E7C" w:rsidP="00790D90"/>
        </w:tc>
      </w:tr>
    </w:tbl>
    <w:p w14:paraId="5214D313" w14:textId="77777777" w:rsidR="00790D90" w:rsidRDefault="00790D90" w:rsidP="00790D90">
      <w:pPr>
        <w:ind w:left="360"/>
      </w:pPr>
    </w:p>
    <w:p w14:paraId="03F2583F" w14:textId="77777777" w:rsidR="002671EB" w:rsidRDefault="002671E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3302249" w14:textId="77777777" w:rsidR="002671EB" w:rsidRDefault="002671EB" w:rsidP="002671EB">
      <w:pPr>
        <w:pStyle w:val="Heading1"/>
        <w:numPr>
          <w:ilvl w:val="0"/>
          <w:numId w:val="2"/>
        </w:numPr>
      </w:pPr>
      <w:r>
        <w:lastRenderedPageBreak/>
        <w:t>Patterns Selection Guidelines</w:t>
      </w:r>
    </w:p>
    <w:p w14:paraId="68A0033D" w14:textId="77777777" w:rsidR="002671EB" w:rsidRPr="002671EB" w:rsidRDefault="002671EB" w:rsidP="002671EB"/>
    <w:tbl>
      <w:tblPr>
        <w:tblStyle w:val="TableGrid"/>
        <w:tblW w:w="9216" w:type="dxa"/>
        <w:tblInd w:w="360" w:type="dxa"/>
        <w:tblLook w:val="04A0" w:firstRow="1" w:lastRow="0" w:firstColumn="1" w:lastColumn="0" w:noHBand="0" w:noVBand="1"/>
      </w:tblPr>
      <w:tblGrid>
        <w:gridCol w:w="1705"/>
        <w:gridCol w:w="1645"/>
        <w:gridCol w:w="1651"/>
        <w:gridCol w:w="1910"/>
        <w:gridCol w:w="2305"/>
      </w:tblGrid>
      <w:tr w:rsidR="002671EB" w14:paraId="7DDD3937" w14:textId="77777777" w:rsidTr="002671EB">
        <w:tc>
          <w:tcPr>
            <w:tcW w:w="1705" w:type="dxa"/>
          </w:tcPr>
          <w:p w14:paraId="5DA92842" w14:textId="77777777" w:rsidR="002671EB" w:rsidRDefault="002671EB" w:rsidP="008D1F7F">
            <w:pPr>
              <w:jc w:val="center"/>
            </w:pPr>
            <w:r>
              <w:t>Criterion 1</w:t>
            </w:r>
          </w:p>
          <w:p w14:paraId="3D7A4870" w14:textId="77777777" w:rsidR="002671EB" w:rsidRDefault="002671EB" w:rsidP="008D1F7F">
            <w:pPr>
              <w:jc w:val="center"/>
            </w:pPr>
            <w:r>
              <w:t>(</w:t>
            </w:r>
            <w:r w:rsidR="000C175F">
              <w:t xml:space="preserve">Ex. </w:t>
            </w:r>
            <w:r>
              <w:t>Communication Type)</w:t>
            </w:r>
          </w:p>
        </w:tc>
        <w:tc>
          <w:tcPr>
            <w:tcW w:w="1645" w:type="dxa"/>
          </w:tcPr>
          <w:p w14:paraId="1739D013" w14:textId="77777777" w:rsidR="002671EB" w:rsidRDefault="002671EB" w:rsidP="008D1F7F">
            <w:pPr>
              <w:jc w:val="center"/>
            </w:pPr>
            <w:r>
              <w:t>Criterion 2</w:t>
            </w:r>
          </w:p>
        </w:tc>
        <w:tc>
          <w:tcPr>
            <w:tcW w:w="1651" w:type="dxa"/>
          </w:tcPr>
          <w:p w14:paraId="1FF02526" w14:textId="77777777" w:rsidR="002671EB" w:rsidRDefault="002671EB" w:rsidP="008D1F7F">
            <w:pPr>
              <w:ind w:left="487" w:hanging="487"/>
              <w:jc w:val="center"/>
            </w:pPr>
            <w:r>
              <w:t>Criterion 3</w:t>
            </w:r>
          </w:p>
        </w:tc>
        <w:tc>
          <w:tcPr>
            <w:tcW w:w="1910" w:type="dxa"/>
          </w:tcPr>
          <w:p w14:paraId="5ACDD7C7" w14:textId="77777777" w:rsidR="002671EB" w:rsidRDefault="002671EB" w:rsidP="008D1F7F">
            <w:pPr>
              <w:ind w:left="487" w:hanging="487"/>
              <w:jc w:val="center"/>
            </w:pPr>
            <w:r>
              <w:t>Criterion 4</w:t>
            </w:r>
          </w:p>
        </w:tc>
        <w:tc>
          <w:tcPr>
            <w:tcW w:w="2305" w:type="dxa"/>
          </w:tcPr>
          <w:p w14:paraId="25DBD73E" w14:textId="77777777" w:rsidR="002671EB" w:rsidRDefault="002671EB" w:rsidP="008D1F7F">
            <w:pPr>
              <w:ind w:left="487" w:hanging="487"/>
              <w:jc w:val="center"/>
            </w:pPr>
            <w:r>
              <w:t>Pattern Name</w:t>
            </w:r>
          </w:p>
        </w:tc>
      </w:tr>
      <w:tr w:rsidR="002671EB" w14:paraId="7C1EAF56" w14:textId="77777777" w:rsidTr="002671EB">
        <w:tc>
          <w:tcPr>
            <w:tcW w:w="1705" w:type="dxa"/>
          </w:tcPr>
          <w:p w14:paraId="2AE8EF10" w14:textId="77777777" w:rsidR="002671EB" w:rsidRDefault="002671EB" w:rsidP="002671EB">
            <w:pPr>
              <w:jc w:val="center"/>
            </w:pPr>
          </w:p>
        </w:tc>
        <w:tc>
          <w:tcPr>
            <w:tcW w:w="1645" w:type="dxa"/>
          </w:tcPr>
          <w:p w14:paraId="45280ADC" w14:textId="77777777" w:rsidR="002671EB" w:rsidRDefault="002671EB" w:rsidP="002671EB">
            <w:pPr>
              <w:jc w:val="center"/>
            </w:pPr>
            <w:r>
              <w:t>X</w:t>
            </w:r>
          </w:p>
        </w:tc>
        <w:tc>
          <w:tcPr>
            <w:tcW w:w="1651" w:type="dxa"/>
          </w:tcPr>
          <w:p w14:paraId="2C356FCB" w14:textId="77777777" w:rsidR="002671EB" w:rsidRDefault="002671EB" w:rsidP="002671EB">
            <w:pPr>
              <w:jc w:val="center"/>
            </w:pPr>
          </w:p>
        </w:tc>
        <w:tc>
          <w:tcPr>
            <w:tcW w:w="1910" w:type="dxa"/>
          </w:tcPr>
          <w:p w14:paraId="190E785E" w14:textId="77777777" w:rsidR="002671EB" w:rsidRDefault="002671EB" w:rsidP="002671EB">
            <w:pPr>
              <w:jc w:val="center"/>
            </w:pPr>
            <w:r>
              <w:t>X</w:t>
            </w:r>
          </w:p>
        </w:tc>
        <w:tc>
          <w:tcPr>
            <w:tcW w:w="2305" w:type="dxa"/>
          </w:tcPr>
          <w:p w14:paraId="5B2C7BC6" w14:textId="77777777" w:rsidR="002671EB" w:rsidRDefault="002671EB" w:rsidP="008D1F7F">
            <w:commentRangeStart w:id="4"/>
            <w:r>
              <w:t>Pattern</w:t>
            </w:r>
            <w:commentRangeEnd w:id="4"/>
            <w:r w:rsidR="00CC2D2B">
              <w:rPr>
                <w:rStyle w:val="CommentReference"/>
              </w:rPr>
              <w:commentReference w:id="4"/>
            </w:r>
            <w:r>
              <w:t xml:space="preserve"> One,</w:t>
            </w:r>
          </w:p>
          <w:p w14:paraId="54953BA9" w14:textId="77777777" w:rsidR="002671EB" w:rsidRDefault="002671EB" w:rsidP="008D1F7F">
            <w:r>
              <w:t>Pattern Three</w:t>
            </w:r>
          </w:p>
        </w:tc>
      </w:tr>
      <w:tr w:rsidR="002671EB" w14:paraId="453948DC" w14:textId="77777777" w:rsidTr="002671EB">
        <w:tc>
          <w:tcPr>
            <w:tcW w:w="1705" w:type="dxa"/>
          </w:tcPr>
          <w:p w14:paraId="40397A7E" w14:textId="77777777" w:rsidR="002671EB" w:rsidRDefault="002671EB" w:rsidP="002671EB">
            <w:pPr>
              <w:jc w:val="center"/>
            </w:pPr>
            <w:r>
              <w:t>X</w:t>
            </w:r>
          </w:p>
        </w:tc>
        <w:tc>
          <w:tcPr>
            <w:tcW w:w="1645" w:type="dxa"/>
          </w:tcPr>
          <w:p w14:paraId="781CFE2D" w14:textId="77777777" w:rsidR="002671EB" w:rsidRDefault="002671EB" w:rsidP="002671EB">
            <w:pPr>
              <w:jc w:val="center"/>
            </w:pPr>
            <w:r>
              <w:t>X</w:t>
            </w:r>
          </w:p>
        </w:tc>
        <w:tc>
          <w:tcPr>
            <w:tcW w:w="1651" w:type="dxa"/>
          </w:tcPr>
          <w:p w14:paraId="0B4FEC5A" w14:textId="77777777" w:rsidR="002671EB" w:rsidRDefault="002671EB" w:rsidP="002671EB">
            <w:pPr>
              <w:jc w:val="center"/>
            </w:pPr>
            <w:r>
              <w:t>X</w:t>
            </w:r>
          </w:p>
        </w:tc>
        <w:tc>
          <w:tcPr>
            <w:tcW w:w="1910" w:type="dxa"/>
          </w:tcPr>
          <w:p w14:paraId="142AF0AB" w14:textId="77777777" w:rsidR="002671EB" w:rsidRDefault="002671EB" w:rsidP="002671EB">
            <w:pPr>
              <w:jc w:val="center"/>
            </w:pPr>
          </w:p>
        </w:tc>
        <w:tc>
          <w:tcPr>
            <w:tcW w:w="2305" w:type="dxa"/>
          </w:tcPr>
          <w:p w14:paraId="4E5F9DE5" w14:textId="77777777" w:rsidR="002671EB" w:rsidRDefault="002671EB" w:rsidP="008D1F7F">
            <w:r>
              <w:t>Pattern Two</w:t>
            </w:r>
          </w:p>
        </w:tc>
      </w:tr>
    </w:tbl>
    <w:p w14:paraId="41AD04A0" w14:textId="77777777" w:rsidR="002671EB" w:rsidRPr="00790D90" w:rsidRDefault="002671EB" w:rsidP="002671EB">
      <w:pPr>
        <w:ind w:left="360"/>
      </w:pPr>
    </w:p>
    <w:p w14:paraId="25974CC3" w14:textId="77777777" w:rsidR="002223BF" w:rsidRDefault="002223B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8689820" w14:textId="77777777" w:rsidR="002223BF" w:rsidRDefault="002223BF" w:rsidP="002223BF">
      <w:pPr>
        <w:pStyle w:val="Heading1"/>
        <w:numPr>
          <w:ilvl w:val="0"/>
          <w:numId w:val="2"/>
        </w:numPr>
      </w:pPr>
      <w:r>
        <w:lastRenderedPageBreak/>
        <w:t>Patterns</w:t>
      </w:r>
    </w:p>
    <w:p w14:paraId="1FA0E1D0" w14:textId="77777777" w:rsidR="002223BF" w:rsidRDefault="002223BF" w:rsidP="002223BF">
      <w:pPr>
        <w:pStyle w:val="Heading1"/>
        <w:numPr>
          <w:ilvl w:val="1"/>
          <w:numId w:val="2"/>
        </w:numPr>
        <w:ind w:left="1080"/>
      </w:pPr>
      <w:r>
        <w:t xml:space="preserve">Patterns </w:t>
      </w:r>
      <w:r w:rsidR="0079633A">
        <w:t>&lt;</w:t>
      </w:r>
      <w:r w:rsidR="000C175F">
        <w:t>Name</w:t>
      </w:r>
      <w:r w:rsidR="0079633A">
        <w:t>&gt;</w:t>
      </w:r>
    </w:p>
    <w:p w14:paraId="7A03A866" w14:textId="77777777" w:rsidR="002223BF" w:rsidRDefault="004610EE" w:rsidP="004610EE">
      <w:pPr>
        <w:pStyle w:val="Heading1"/>
        <w:numPr>
          <w:ilvl w:val="2"/>
          <w:numId w:val="2"/>
        </w:numPr>
        <w:ind w:left="1440" w:hanging="360"/>
      </w:pPr>
      <w:r>
        <w:t>Context</w:t>
      </w:r>
    </w:p>
    <w:p w14:paraId="796047F6" w14:textId="77777777" w:rsidR="004610EE" w:rsidRDefault="004610EE" w:rsidP="004610EE">
      <w:pPr>
        <w:pStyle w:val="ListParagraph"/>
        <w:ind w:left="1440"/>
      </w:pPr>
      <w:r>
        <w:t>&lt;Why this pattern.&gt;</w:t>
      </w:r>
    </w:p>
    <w:p w14:paraId="7DB5B2C2" w14:textId="77777777" w:rsidR="004610EE" w:rsidRDefault="004610EE" w:rsidP="001F20F4">
      <w:pPr>
        <w:pStyle w:val="Heading1"/>
        <w:numPr>
          <w:ilvl w:val="2"/>
          <w:numId w:val="2"/>
        </w:numPr>
        <w:ind w:left="1440" w:hanging="360"/>
      </w:pPr>
      <w:r>
        <w:t>Scenarios</w:t>
      </w:r>
    </w:p>
    <w:p w14:paraId="3E97A933" w14:textId="77777777" w:rsidR="004610EE" w:rsidRDefault="004610EE" w:rsidP="004610EE">
      <w:pPr>
        <w:pStyle w:val="ListParagraph"/>
        <w:ind w:left="1440"/>
      </w:pPr>
      <w:r>
        <w:t>&lt;The scenarios this pattern addresses.&gt;</w:t>
      </w:r>
    </w:p>
    <w:p w14:paraId="5B42D295" w14:textId="77777777" w:rsidR="004610EE" w:rsidRDefault="004610EE" w:rsidP="001F20F4">
      <w:pPr>
        <w:pStyle w:val="Heading1"/>
        <w:numPr>
          <w:ilvl w:val="2"/>
          <w:numId w:val="2"/>
        </w:numPr>
        <w:ind w:left="1440" w:hanging="360"/>
      </w:pPr>
      <w:r>
        <w:t>Decision Tree</w:t>
      </w:r>
      <w:r w:rsidR="00DA6697">
        <w:t xml:space="preserve"> for Selection</w:t>
      </w:r>
    </w:p>
    <w:p w14:paraId="2D957BCA" w14:textId="77777777" w:rsidR="004610EE" w:rsidRDefault="004610EE" w:rsidP="004610EE">
      <w:pPr>
        <w:pStyle w:val="ListParagraph"/>
        <w:ind w:left="1440"/>
      </w:pPr>
      <w:r>
        <w:t>&lt;The decision tree to validate fitment of this pattern.&gt;</w:t>
      </w:r>
    </w:p>
    <w:p w14:paraId="5ABAD02B" w14:textId="77777777" w:rsidR="00A0574F" w:rsidRDefault="00A0574F" w:rsidP="004610EE">
      <w:pPr>
        <w:pStyle w:val="ListParagraph"/>
        <w:ind w:left="1440"/>
      </w:pPr>
      <w:r>
        <w:t xml:space="preserve">&lt;The attributes for decision tree can be </w:t>
      </w:r>
      <w:r w:rsidR="005652BE">
        <w:t xml:space="preserve">on </w:t>
      </w:r>
      <w:r>
        <w:t xml:space="preserve">timelines, data volume, </w:t>
      </w:r>
      <w:r w:rsidR="000C175F">
        <w:t>and technical</w:t>
      </w:r>
      <w:r w:rsidR="0079633A">
        <w:t xml:space="preserve"> standards to be followed</w:t>
      </w:r>
      <w:r>
        <w:t xml:space="preserve">, tool support </w:t>
      </w:r>
      <w:ins w:id="5" w:author="Ashish Udas" w:date="2016-09-27T14:33:00Z">
        <w:r w:rsidR="00CC2D2B">
          <w:t xml:space="preserve">or (even) tool limitations </w:t>
        </w:r>
      </w:ins>
      <w:r>
        <w:t>etc.&gt;</w:t>
      </w:r>
    </w:p>
    <w:p w14:paraId="4BD0EF04" w14:textId="77777777" w:rsidR="004610EE" w:rsidRDefault="004610EE" w:rsidP="001F20F4">
      <w:pPr>
        <w:pStyle w:val="Heading1"/>
        <w:numPr>
          <w:ilvl w:val="2"/>
          <w:numId w:val="2"/>
        </w:numPr>
        <w:ind w:left="1440" w:hanging="360"/>
      </w:pPr>
      <w:r>
        <w:t>Logical Diagram</w:t>
      </w:r>
    </w:p>
    <w:p w14:paraId="296E4DC9" w14:textId="77777777" w:rsidR="004610EE" w:rsidRDefault="004610EE" w:rsidP="004610EE">
      <w:pPr>
        <w:pStyle w:val="ListParagraph"/>
        <w:ind w:left="1440"/>
      </w:pPr>
      <w:r>
        <w:t>&lt;The logical diagram representing main components of this pattern.&gt;</w:t>
      </w:r>
    </w:p>
    <w:p w14:paraId="07AAEFFD" w14:textId="77777777" w:rsidR="004610EE" w:rsidRDefault="004610EE" w:rsidP="004610EE">
      <w:pPr>
        <w:pStyle w:val="ListParagraph"/>
        <w:ind w:left="1440"/>
      </w:pPr>
      <w:r>
        <w:t>&lt;The main components will be source, target, and middleware logical flows to be built.&gt;</w:t>
      </w:r>
    </w:p>
    <w:p w14:paraId="43C579D4" w14:textId="77777777" w:rsidR="004610EE" w:rsidRDefault="004610EE" w:rsidP="001F20F4">
      <w:pPr>
        <w:pStyle w:val="Heading1"/>
        <w:numPr>
          <w:ilvl w:val="2"/>
          <w:numId w:val="2"/>
        </w:numPr>
        <w:ind w:left="1440" w:hanging="360"/>
      </w:pPr>
      <w:r>
        <w:t>Design Considerations</w:t>
      </w:r>
    </w:p>
    <w:p w14:paraId="09DF8758" w14:textId="77777777" w:rsidR="004610EE" w:rsidRDefault="004610EE" w:rsidP="004610EE">
      <w:pPr>
        <w:pStyle w:val="ListParagraph"/>
        <w:ind w:left="1440"/>
      </w:pPr>
      <w:r>
        <w:t>&lt; The key design considerations.&gt;</w:t>
      </w:r>
    </w:p>
    <w:p w14:paraId="5F57FFD4" w14:textId="77777777" w:rsidR="004610EE" w:rsidRDefault="004610EE" w:rsidP="001F20F4">
      <w:pPr>
        <w:pStyle w:val="Heading1"/>
        <w:numPr>
          <w:ilvl w:val="2"/>
          <w:numId w:val="2"/>
        </w:numPr>
        <w:ind w:left="1440" w:hanging="360"/>
      </w:pPr>
      <w:r>
        <w:t>MuleSoft Flow Representation</w:t>
      </w:r>
    </w:p>
    <w:p w14:paraId="4DFE3F15" w14:textId="77777777" w:rsidR="00657FBD" w:rsidRDefault="00657FBD" w:rsidP="004610EE">
      <w:pPr>
        <w:pStyle w:val="ListParagraph"/>
        <w:ind w:left="1440"/>
      </w:pPr>
      <w:r>
        <w:t>&lt;version&gt;</w:t>
      </w:r>
    </w:p>
    <w:p w14:paraId="2DC6E504" w14:textId="77777777" w:rsidR="004610EE" w:rsidRDefault="004610EE" w:rsidP="004610EE">
      <w:pPr>
        <w:pStyle w:val="ListParagraph"/>
        <w:ind w:left="1440"/>
      </w:pPr>
      <w:r>
        <w:t>&lt;The MuleSoft high level flow representation of the pattern.&gt;</w:t>
      </w:r>
    </w:p>
    <w:p w14:paraId="424CA2DE" w14:textId="77777777" w:rsidR="004610EE" w:rsidRDefault="004610EE" w:rsidP="004610EE">
      <w:pPr>
        <w:pStyle w:val="ListParagraph"/>
        <w:ind w:left="1440"/>
      </w:pPr>
      <w:r>
        <w:t>&lt;Link to the template codebase for the pattern.&gt;</w:t>
      </w:r>
    </w:p>
    <w:p w14:paraId="11110561" w14:textId="77777777" w:rsidR="00F724F2" w:rsidRDefault="00F724F2" w:rsidP="004610EE">
      <w:pPr>
        <w:pStyle w:val="ListParagraph"/>
        <w:ind w:left="1440"/>
      </w:pPr>
      <w:r>
        <w:t>&lt;interface, and endpoint configurations&gt;</w:t>
      </w:r>
    </w:p>
    <w:p w14:paraId="55080ED6" w14:textId="77777777" w:rsidR="00657FBD" w:rsidRDefault="00657FBD" w:rsidP="004610EE">
      <w:pPr>
        <w:pStyle w:val="ListParagraph"/>
        <w:ind w:left="1440"/>
      </w:pPr>
      <w:r>
        <w:t>&lt;Common components to use, maven build &gt;</w:t>
      </w:r>
    </w:p>
    <w:p w14:paraId="312E1537" w14:textId="77777777" w:rsidR="000C175F" w:rsidRDefault="000C175F" w:rsidP="004610EE">
      <w:pPr>
        <w:pStyle w:val="ListParagraph"/>
        <w:ind w:left="1440"/>
      </w:pPr>
      <w:r>
        <w:sym w:font="Wingdings" w:char="F0DF"/>
      </w:r>
      <w:r>
        <w:t>We can have pattern implementation as Mule Project with placeholders for change/customize – to max extent&gt;</w:t>
      </w:r>
    </w:p>
    <w:p w14:paraId="4FF0A0EB" w14:textId="77777777" w:rsidR="004610EE" w:rsidRDefault="004610EE" w:rsidP="001F20F4">
      <w:pPr>
        <w:pStyle w:val="Heading1"/>
        <w:numPr>
          <w:ilvl w:val="2"/>
          <w:numId w:val="2"/>
        </w:numPr>
        <w:ind w:left="1440" w:hanging="360"/>
      </w:pPr>
      <w:r>
        <w:t>Usage Guidelines</w:t>
      </w:r>
    </w:p>
    <w:p w14:paraId="5D5A2B37" w14:textId="77777777" w:rsidR="004610EE" w:rsidRDefault="004610EE" w:rsidP="004610EE">
      <w:pPr>
        <w:pStyle w:val="ListParagraph"/>
        <w:ind w:left="1440"/>
      </w:pPr>
      <w:r>
        <w:t>&lt;The guidelines for developers to implement the pattern</w:t>
      </w:r>
      <w:r w:rsidR="00F724F2">
        <w:t xml:space="preserve"> with all pre-requisites needed</w:t>
      </w:r>
      <w:r>
        <w:t>.&gt;</w:t>
      </w:r>
    </w:p>
    <w:p w14:paraId="6738C0A2" w14:textId="77777777" w:rsidR="004610EE" w:rsidRDefault="004610EE" w:rsidP="001F20F4">
      <w:pPr>
        <w:pStyle w:val="Heading1"/>
        <w:numPr>
          <w:ilvl w:val="2"/>
          <w:numId w:val="2"/>
        </w:numPr>
        <w:ind w:left="1440" w:hanging="360"/>
      </w:pPr>
      <w:r>
        <w:lastRenderedPageBreak/>
        <w:t>Error Management</w:t>
      </w:r>
    </w:p>
    <w:p w14:paraId="0742F706" w14:textId="77777777" w:rsidR="004610EE" w:rsidRDefault="004610EE" w:rsidP="004610EE">
      <w:pPr>
        <w:pStyle w:val="ListParagraph"/>
        <w:ind w:left="1440"/>
      </w:pPr>
      <w:r>
        <w:t>&lt;The error management and recovery approach.&gt;</w:t>
      </w:r>
    </w:p>
    <w:p w14:paraId="2F0B516F" w14:textId="77777777" w:rsidR="004610EE" w:rsidRDefault="004610EE" w:rsidP="001F20F4">
      <w:pPr>
        <w:pStyle w:val="Heading1"/>
        <w:numPr>
          <w:ilvl w:val="2"/>
          <w:numId w:val="2"/>
        </w:numPr>
        <w:ind w:left="1440" w:hanging="360"/>
      </w:pPr>
      <w:r>
        <w:t>Logging Guidelines</w:t>
      </w:r>
    </w:p>
    <w:p w14:paraId="603FE843" w14:textId="77777777" w:rsidR="004610EE" w:rsidRDefault="004610EE" w:rsidP="004610EE">
      <w:pPr>
        <w:pStyle w:val="ListParagraph"/>
        <w:ind w:left="1440"/>
      </w:pPr>
      <w:r>
        <w:t>&lt;The logging points, information to log guidelines.&gt;</w:t>
      </w:r>
    </w:p>
    <w:p w14:paraId="0EBE437C" w14:textId="77777777" w:rsidR="004610EE" w:rsidRDefault="004610EE" w:rsidP="001F20F4">
      <w:pPr>
        <w:pStyle w:val="Heading1"/>
        <w:numPr>
          <w:ilvl w:val="2"/>
          <w:numId w:val="2"/>
        </w:numPr>
        <w:ind w:left="1440" w:hanging="360"/>
      </w:pPr>
      <w:r>
        <w:t>Other NFR Considerations</w:t>
      </w:r>
    </w:p>
    <w:p w14:paraId="342FAA2A" w14:textId="77777777" w:rsidR="004610EE" w:rsidRDefault="004610EE" w:rsidP="004610EE">
      <w:pPr>
        <w:pStyle w:val="ListParagraph"/>
        <w:ind w:left="1440"/>
      </w:pPr>
      <w:r>
        <w:t>&lt;This</w:t>
      </w:r>
      <w:r w:rsidR="001F20F4">
        <w:t xml:space="preserve"> section should include details on Security, Availability etc.</w:t>
      </w:r>
      <w:r>
        <w:t>&gt;</w:t>
      </w:r>
    </w:p>
    <w:p w14:paraId="239FD6FD" w14:textId="77777777" w:rsidR="001F20F4" w:rsidRDefault="001F20F4" w:rsidP="001F20F4">
      <w:pPr>
        <w:pStyle w:val="Heading1"/>
        <w:numPr>
          <w:ilvl w:val="2"/>
          <w:numId w:val="2"/>
        </w:numPr>
        <w:ind w:left="1440" w:hanging="360"/>
      </w:pPr>
      <w:r>
        <w:t>Deployment Guidelines</w:t>
      </w:r>
    </w:p>
    <w:p w14:paraId="4607778F" w14:textId="77777777" w:rsidR="001F20F4" w:rsidRDefault="001F20F4" w:rsidP="001F20F4">
      <w:pPr>
        <w:pStyle w:val="ListParagraph"/>
        <w:ind w:left="1440"/>
      </w:pPr>
      <w:r>
        <w:t>&lt;The logging points, information to log guidelines.&gt;</w:t>
      </w:r>
    </w:p>
    <w:p w14:paraId="27828603" w14:textId="77777777" w:rsidR="00657FBD" w:rsidRDefault="00657FBD" w:rsidP="00657FBD">
      <w:pPr>
        <w:pStyle w:val="Heading1"/>
        <w:numPr>
          <w:ilvl w:val="2"/>
          <w:numId w:val="2"/>
        </w:numPr>
        <w:ind w:left="1440" w:hanging="360"/>
      </w:pPr>
      <w:r>
        <w:t>Testing Strategy</w:t>
      </w:r>
    </w:p>
    <w:p w14:paraId="555BEB7E" w14:textId="77777777" w:rsidR="00657FBD" w:rsidRDefault="00657FBD" w:rsidP="00657FBD">
      <w:pPr>
        <w:pStyle w:val="ListParagraph"/>
        <w:ind w:left="1440"/>
      </w:pPr>
      <w:r>
        <w:t>&lt;Tools and Mechanism to test this interface.&gt;</w:t>
      </w:r>
    </w:p>
    <w:p w14:paraId="426628C6" w14:textId="77777777" w:rsidR="00A0574F" w:rsidRDefault="00A0574F" w:rsidP="00A0574F">
      <w:pPr>
        <w:pStyle w:val="Heading1"/>
        <w:numPr>
          <w:ilvl w:val="2"/>
          <w:numId w:val="2"/>
        </w:numPr>
        <w:ind w:left="1440" w:hanging="360"/>
        <w:rPr>
          <w:ins w:id="6" w:author="Ashish Udas" w:date="2016-09-27T14:35:00Z"/>
        </w:rPr>
      </w:pPr>
      <w:r>
        <w:t>Limitations</w:t>
      </w:r>
    </w:p>
    <w:p w14:paraId="2C30B6EF" w14:textId="77777777" w:rsidR="00F80591" w:rsidRPr="00F80591" w:rsidRDefault="00F80591" w:rsidP="00F80591">
      <w:pPr>
        <w:rPr>
          <w:rPrChange w:id="7" w:author="Ashish Udas" w:date="2016-09-27T14:35:00Z">
            <w:rPr/>
          </w:rPrChange>
        </w:rPr>
        <w:pPrChange w:id="8" w:author="Ashish Udas" w:date="2016-09-27T14:35:00Z">
          <w:pPr>
            <w:pStyle w:val="Heading1"/>
            <w:numPr>
              <w:ilvl w:val="2"/>
              <w:numId w:val="2"/>
            </w:numPr>
            <w:ind w:left="1440" w:hanging="360"/>
          </w:pPr>
        </w:pPrChange>
      </w:pPr>
    </w:p>
    <w:p w14:paraId="64371243" w14:textId="77777777" w:rsidR="00A0574F" w:rsidRDefault="00A0574F" w:rsidP="00A0574F">
      <w:pPr>
        <w:pStyle w:val="ListParagraph"/>
        <w:ind w:left="1440"/>
      </w:pPr>
      <w:r>
        <w:t>&lt;Limitations of the pattern, if any.&gt;</w:t>
      </w:r>
    </w:p>
    <w:p w14:paraId="35DDCF13" w14:textId="18AD6A33" w:rsidR="00F80591" w:rsidRDefault="00F80591" w:rsidP="00F80591">
      <w:pPr>
        <w:pStyle w:val="Heading1"/>
        <w:numPr>
          <w:ilvl w:val="2"/>
          <w:numId w:val="2"/>
        </w:numPr>
        <w:ind w:left="1440" w:hanging="360"/>
        <w:rPr>
          <w:ins w:id="9" w:author="Ashish Udas" w:date="2016-09-27T14:36:00Z"/>
        </w:rPr>
      </w:pPr>
      <w:ins w:id="10" w:author="Ashish Udas" w:date="2016-09-27T14:36:00Z">
        <w:r>
          <w:t>Pattern reu</w:t>
        </w:r>
        <w:bookmarkStart w:id="11" w:name="_GoBack"/>
        <w:bookmarkEnd w:id="11"/>
        <w:r>
          <w:t xml:space="preserve">se </w:t>
        </w:r>
      </w:ins>
      <w:ins w:id="12" w:author="Ashish Udas" w:date="2016-09-27T14:38:00Z">
        <w:r w:rsidR="00215574">
          <w:t>/ Modularity</w:t>
        </w:r>
      </w:ins>
    </w:p>
    <w:p w14:paraId="3AC2838A" w14:textId="77777777" w:rsidR="00F80591" w:rsidRDefault="00F80591" w:rsidP="00F80591">
      <w:pPr>
        <w:ind w:left="720" w:firstLine="720"/>
        <w:rPr>
          <w:ins w:id="13" w:author="Ashish Udas" w:date="2016-09-27T14:38:00Z"/>
        </w:rPr>
        <w:pPrChange w:id="14" w:author="Ashish Udas" w:date="2016-09-27T14:37:00Z">
          <w:pPr>
            <w:pStyle w:val="ListParagraph"/>
            <w:numPr>
              <w:numId w:val="2"/>
            </w:numPr>
            <w:ind w:hanging="360"/>
          </w:pPr>
        </w:pPrChange>
      </w:pPr>
      <w:ins w:id="15" w:author="Ashish Udas" w:date="2016-09-27T14:37:00Z">
        <w:r>
          <w:t>&lt;</w:t>
        </w:r>
        <w:r>
          <w:t xml:space="preserve">reference to other reused patterns </w:t>
        </w:r>
      </w:ins>
    </w:p>
    <w:p w14:paraId="677BAEED" w14:textId="71A3E9E6" w:rsidR="00F80591" w:rsidRDefault="00F80591" w:rsidP="00F80591">
      <w:pPr>
        <w:ind w:left="720" w:firstLine="720"/>
        <w:rPr>
          <w:ins w:id="16" w:author="Ashish Udas" w:date="2016-09-27T14:38:00Z"/>
        </w:rPr>
        <w:pPrChange w:id="17" w:author="Ashish Udas" w:date="2016-09-27T14:37:00Z">
          <w:pPr>
            <w:pStyle w:val="ListParagraph"/>
            <w:numPr>
              <w:numId w:val="2"/>
            </w:numPr>
            <w:ind w:hanging="360"/>
          </w:pPr>
        </w:pPrChange>
      </w:pPr>
      <w:ins w:id="18" w:author="Ashish Udas" w:date="2016-09-27T14:38:00Z">
        <w:r>
          <w:tab/>
          <w:t>Patterns using this pattern</w:t>
        </w:r>
      </w:ins>
    </w:p>
    <w:p w14:paraId="0C5E61A3" w14:textId="38510BAD" w:rsidR="00F80591" w:rsidRDefault="00F80591" w:rsidP="00F80591">
      <w:pPr>
        <w:ind w:left="720" w:firstLine="720"/>
        <w:rPr>
          <w:ins w:id="19" w:author="Ashish Udas" w:date="2016-09-27T14:37:00Z"/>
        </w:rPr>
        <w:pPrChange w:id="20" w:author="Ashish Udas" w:date="2016-09-27T14:37:00Z">
          <w:pPr>
            <w:pStyle w:val="ListParagraph"/>
            <w:numPr>
              <w:numId w:val="2"/>
            </w:numPr>
            <w:ind w:hanging="360"/>
          </w:pPr>
        </w:pPrChange>
      </w:pPr>
      <w:ins w:id="21" w:author="Ashish Udas" w:date="2016-09-27T14:38:00Z">
        <w:r>
          <w:tab/>
          <w:t>Patterns used by this pattern</w:t>
        </w:r>
      </w:ins>
    </w:p>
    <w:p w14:paraId="43971E81" w14:textId="533D087E" w:rsidR="00F80591" w:rsidRDefault="00F80591" w:rsidP="00F80591">
      <w:pPr>
        <w:ind w:left="1440" w:firstLine="720"/>
        <w:rPr>
          <w:ins w:id="22" w:author="Ashish Udas" w:date="2016-09-27T14:37:00Z"/>
        </w:rPr>
        <w:pPrChange w:id="23" w:author="Ashish Udas" w:date="2016-09-27T14:37:00Z">
          <w:pPr>
            <w:pStyle w:val="ListParagraph"/>
            <w:numPr>
              <w:numId w:val="2"/>
            </w:numPr>
            <w:ind w:hanging="360"/>
          </w:pPr>
        </w:pPrChange>
      </w:pPr>
      <w:ins w:id="24" w:author="Ashish Udas" w:date="2016-09-27T14:37:00Z">
        <w:r>
          <w:t xml:space="preserve"> </w:t>
        </w:r>
        <w:r>
          <w:t>&gt;</w:t>
        </w:r>
      </w:ins>
    </w:p>
    <w:p w14:paraId="2FC4887B" w14:textId="77777777" w:rsidR="004610EE" w:rsidRDefault="004610EE" w:rsidP="004610EE">
      <w:pPr>
        <w:pStyle w:val="ListParagraph"/>
        <w:ind w:left="1440"/>
      </w:pPr>
    </w:p>
    <w:p w14:paraId="21B49EFE" w14:textId="77777777" w:rsidR="004610EE" w:rsidRPr="002223BF" w:rsidRDefault="004610EE" w:rsidP="004610EE">
      <w:pPr>
        <w:pStyle w:val="ListParagraph"/>
        <w:ind w:left="1440"/>
      </w:pPr>
    </w:p>
    <w:p w14:paraId="2944349E" w14:textId="77777777" w:rsidR="002223BF" w:rsidRPr="002223BF" w:rsidRDefault="002223BF" w:rsidP="002223BF">
      <w:pPr>
        <w:ind w:left="1440"/>
      </w:pPr>
    </w:p>
    <w:p w14:paraId="38A349AC" w14:textId="77777777" w:rsidR="002223BF" w:rsidRPr="002223BF" w:rsidRDefault="002223BF" w:rsidP="002223BF"/>
    <w:p w14:paraId="6B4E0EC5" w14:textId="77777777" w:rsidR="002671EB" w:rsidRPr="00790D90" w:rsidRDefault="002671EB" w:rsidP="00790D90">
      <w:pPr>
        <w:ind w:left="360"/>
      </w:pPr>
    </w:p>
    <w:sectPr w:rsidR="002671EB" w:rsidRPr="00790D90" w:rsidSect="00643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Ashish Udas" w:date="2016-09-27T14:30:00Z" w:initials="AU">
    <w:p w14:paraId="7FFDCEB5" w14:textId="77777777" w:rsidR="00CC2D2B" w:rsidRDefault="00CC2D2B">
      <w:pPr>
        <w:pStyle w:val="CommentText"/>
      </w:pPr>
      <w:r>
        <w:rPr>
          <w:rStyle w:val="CommentReference"/>
        </w:rPr>
        <w:annotationRef/>
      </w:r>
      <w:r>
        <w:t>Did not understand this example , for certain criteria we might have more than one applicable patterns? This could be ambiguous , or this just an illustration.</w:t>
      </w:r>
    </w:p>
    <w:p w14:paraId="46EFE360" w14:textId="77777777" w:rsidR="00CC2D2B" w:rsidRDefault="00CC2D2B">
      <w:pPr>
        <w:pStyle w:val="CommentText"/>
      </w:pP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EFE3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E39DB" w14:textId="77777777" w:rsidR="000C73C9" w:rsidRDefault="000C73C9" w:rsidP="004109EB">
      <w:pPr>
        <w:spacing w:after="0" w:line="240" w:lineRule="auto"/>
      </w:pPr>
      <w:r>
        <w:separator/>
      </w:r>
    </w:p>
  </w:endnote>
  <w:endnote w:type="continuationSeparator" w:id="0">
    <w:p w14:paraId="5A8DBFB2" w14:textId="77777777" w:rsidR="000C73C9" w:rsidRDefault="000C73C9" w:rsidP="00410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064107" w14:textId="75A80B34" w:rsidR="004109EB" w:rsidRDefault="00D82316" w:rsidP="00D82316">
    <w:pPr>
      <w:pStyle w:val="Footer"/>
      <w:jc w:val="center"/>
    </w:pPr>
    <w:fldSimple w:instr=" DOCPROPERTY CURRENTCLASS \* MERGEFORMAT ">
      <w:r>
        <w:t>Classified - Confidential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1F911" w14:textId="4D3D1B24" w:rsidR="004109EB" w:rsidRDefault="00D82316" w:rsidP="00D82316">
    <w:pPr>
      <w:pStyle w:val="Footer"/>
      <w:jc w:val="center"/>
    </w:pPr>
    <w:fldSimple w:instr=" DOCPROPERTY CURRENTCLASS \* MERGEFORMAT ">
      <w:r>
        <w:t>Classified - Confidential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19E9B" w14:textId="2630FFF8" w:rsidR="004109EB" w:rsidRDefault="00D82316" w:rsidP="00D82316">
    <w:pPr>
      <w:pStyle w:val="Footer"/>
      <w:jc w:val="center"/>
    </w:pPr>
    <w:fldSimple w:instr=" DOCPROPERTY CURRENTCLASS \* MERGEFORMAT ">
      <w:r>
        <w:t>Classified - Confidential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F1740" w14:textId="77777777" w:rsidR="000C73C9" w:rsidRDefault="000C73C9" w:rsidP="004109EB">
      <w:pPr>
        <w:spacing w:after="0" w:line="240" w:lineRule="auto"/>
      </w:pPr>
      <w:r>
        <w:separator/>
      </w:r>
    </w:p>
  </w:footnote>
  <w:footnote w:type="continuationSeparator" w:id="0">
    <w:p w14:paraId="777B59D1" w14:textId="77777777" w:rsidR="000C73C9" w:rsidRDefault="000C73C9" w:rsidP="00410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BA833" w14:textId="77777777" w:rsidR="004109EB" w:rsidRDefault="004109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706C2" w14:textId="77777777" w:rsidR="004109EB" w:rsidRDefault="004109E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E66ED" w14:textId="77777777" w:rsidR="004109EB" w:rsidRDefault="004109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14153"/>
    <w:multiLevelType w:val="hybridMultilevel"/>
    <w:tmpl w:val="BB286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05079"/>
    <w:multiLevelType w:val="hybridMultilevel"/>
    <w:tmpl w:val="C37AD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4796C"/>
    <w:multiLevelType w:val="hybridMultilevel"/>
    <w:tmpl w:val="E9E21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1424D"/>
    <w:multiLevelType w:val="hybridMultilevel"/>
    <w:tmpl w:val="786AF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2128A"/>
    <w:multiLevelType w:val="hybridMultilevel"/>
    <w:tmpl w:val="E522D2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hish Udas">
    <w15:presenceInfo w15:providerId="AD" w15:userId="S-1-5-21-1174801143-910442134-930774774-6801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AF"/>
    <w:rsid w:val="000C175F"/>
    <w:rsid w:val="000C73C9"/>
    <w:rsid w:val="001E46D6"/>
    <w:rsid w:val="001F20F4"/>
    <w:rsid w:val="00215574"/>
    <w:rsid w:val="002223BF"/>
    <w:rsid w:val="002671EB"/>
    <w:rsid w:val="002B5DE9"/>
    <w:rsid w:val="003E6950"/>
    <w:rsid w:val="004109EB"/>
    <w:rsid w:val="004610EE"/>
    <w:rsid w:val="005652BE"/>
    <w:rsid w:val="0064330E"/>
    <w:rsid w:val="00657FBD"/>
    <w:rsid w:val="00686B20"/>
    <w:rsid w:val="00790D90"/>
    <w:rsid w:val="0079633A"/>
    <w:rsid w:val="007E43C3"/>
    <w:rsid w:val="008600AF"/>
    <w:rsid w:val="00A0574F"/>
    <w:rsid w:val="00CC2D2B"/>
    <w:rsid w:val="00D82316"/>
    <w:rsid w:val="00DA6697"/>
    <w:rsid w:val="00E82E7C"/>
    <w:rsid w:val="00EA5735"/>
    <w:rsid w:val="00F724F2"/>
    <w:rsid w:val="00F8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E003"/>
  <w15:docId w15:val="{83343737-117F-4A02-AE36-B1E01243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30E"/>
  </w:style>
  <w:style w:type="paragraph" w:styleId="Heading1">
    <w:name w:val="heading 1"/>
    <w:basedOn w:val="Normal"/>
    <w:next w:val="Normal"/>
    <w:link w:val="Heading1Char"/>
    <w:uiPriority w:val="9"/>
    <w:qFormat/>
    <w:rsid w:val="00790D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D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D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90D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D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D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0D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E4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0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9EB"/>
  </w:style>
  <w:style w:type="paragraph" w:styleId="Footer">
    <w:name w:val="footer"/>
    <w:basedOn w:val="Normal"/>
    <w:link w:val="FooterChar"/>
    <w:uiPriority w:val="99"/>
    <w:unhideWhenUsed/>
    <w:rsid w:val="00410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9EB"/>
  </w:style>
  <w:style w:type="character" w:styleId="CommentReference">
    <w:name w:val="annotation reference"/>
    <w:basedOn w:val="DefaultParagraphFont"/>
    <w:uiPriority w:val="99"/>
    <w:semiHidden/>
    <w:unhideWhenUsed/>
    <w:rsid w:val="00CC2D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D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D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D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D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D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D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339</Words>
  <Characters>1981</Characters>
  <Application>Microsoft Office Word</Application>
  <DocSecurity>0</DocSecurity>
  <Lines>132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dangne</dc:creator>
  <cp:lastModifiedBy>Ashish Udas</cp:lastModifiedBy>
  <cp:revision>7</cp:revision>
  <dcterms:created xsi:type="dcterms:W3CDTF">2016-09-27T18:25:00Z</dcterms:created>
  <dcterms:modified xsi:type="dcterms:W3CDTF">2016-09-27T18:39:00Z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IntVersion">
    <vt:i4>15</vt:i4>
  </property>
  <property fmtid="{D5CDD505-2E9C-101B-9397-08002B2CF9AE}" pid="3" name="FILEGUID">
    <vt:lpwstr>f35457b0-175f-4608-b6b7-c58e3ceb1cff</vt:lpwstr>
  </property>
  <property fmtid="{D5CDD505-2E9C-101B-9397-08002B2CF9AE}" pid="4" name="MODFILEGUID">
    <vt:lpwstr>9f212b1d-a1d4-40f3-bf9e-4b1b371a49c3</vt:lpwstr>
  </property>
  <property fmtid="{D5CDD505-2E9C-101B-9397-08002B2CF9AE}" pid="5" name="FILEOWNER">
    <vt:lpwstr>dangne</vt:lpwstr>
  </property>
  <property fmtid="{D5CDD505-2E9C-101B-9397-08002B2CF9AE}" pid="6" name="MODFILEOWNER">
    <vt:lpwstr>O42644</vt:lpwstr>
  </property>
  <property fmtid="{D5CDD505-2E9C-101B-9397-08002B2CF9AE}" pid="7" name="IPPCLASS">
    <vt:i4>1</vt:i4>
  </property>
  <property fmtid="{D5CDD505-2E9C-101B-9397-08002B2CF9AE}" pid="8" name="MODIPPCLASS">
    <vt:i4>2</vt:i4>
  </property>
  <property fmtid="{D5CDD505-2E9C-101B-9397-08002B2CF9AE}" pid="9" name="MACHINEID">
    <vt:lpwstr>O42644-W82G</vt:lpwstr>
  </property>
  <property fmtid="{D5CDD505-2E9C-101B-9397-08002B2CF9AE}" pid="10" name="MODMACHINEID">
    <vt:lpwstr>O42644-W82G</vt:lpwstr>
  </property>
  <property fmtid="{D5CDD505-2E9C-101B-9397-08002B2CF9AE}" pid="11" name="CURRENTCLASS">
    <vt:lpwstr>Classified - Confidential</vt:lpwstr>
  </property>
</Properties>
</file>