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Default="00FE6E21" w:rsidP="004253E1">
      <w:pPr>
        <w:spacing w:after="0"/>
        <w:jc w:val="center"/>
        <w:rPr>
          <w:rFonts w:ascii="Verdana" w:hAnsi="Verdana" w:cs="Consolas"/>
          <w:b/>
          <w:u w:val="single"/>
        </w:rPr>
      </w:pPr>
    </w:p>
    <w:p w:rsidR="00FE6E21" w:rsidRDefault="00FE6E21" w:rsidP="004253E1">
      <w:pPr>
        <w:spacing w:after="0"/>
        <w:jc w:val="center"/>
        <w:rPr>
          <w:rFonts w:ascii="Verdana" w:hAnsi="Verdana" w:cs="Consolas"/>
          <w:b/>
          <w:u w:val="single"/>
        </w:rPr>
      </w:pPr>
    </w:p>
    <w:p w:rsidR="004253E1" w:rsidRDefault="004253E1" w:rsidP="004253E1">
      <w:pPr>
        <w:spacing w:after="0"/>
        <w:jc w:val="center"/>
        <w:rPr>
          <w:rFonts w:ascii="Verdana" w:hAnsi="Verdana" w:cs="Consolas"/>
          <w:b/>
          <w:u w:val="single"/>
        </w:rPr>
      </w:pPr>
      <w:r w:rsidRPr="00740B91">
        <w:rPr>
          <w:rFonts w:ascii="Calibri" w:hAnsi="Calibri"/>
          <w:noProof/>
        </w:rPr>
        <w:drawing>
          <wp:inline distT="0" distB="0" distL="0" distR="0">
            <wp:extent cx="1847850" cy="6477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Pr="00306E64" w:rsidRDefault="00FE6E21" w:rsidP="00FE6E21">
      <w:pPr>
        <w:jc w:val="center"/>
        <w:rPr>
          <w:rFonts w:ascii="Arial" w:hAnsi="Arial" w:cs="Arial"/>
          <w:b/>
          <w:color w:val="FF0000"/>
          <w:sz w:val="72"/>
        </w:rPr>
      </w:pPr>
      <w:r>
        <w:rPr>
          <w:rFonts w:ascii="Arial" w:hAnsi="Arial" w:cs="Arial"/>
          <w:b/>
          <w:color w:val="FF0000"/>
          <w:sz w:val="72"/>
        </w:rPr>
        <w:t xml:space="preserve">On-Premise Deployment </w:t>
      </w: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FE6E21" w:rsidRPr="00675AB7" w:rsidRDefault="00203546" w:rsidP="00FE6E21">
      <w:pPr>
        <w:jc w:val="center"/>
        <w:rPr>
          <w:rFonts w:cs="Consolas"/>
          <w:sz w:val="24"/>
        </w:rPr>
      </w:pPr>
      <w:r>
        <w:rPr>
          <w:rFonts w:cs="Consolas"/>
          <w:sz w:val="32"/>
        </w:rPr>
        <w:fldChar w:fldCharType="begin"/>
      </w:r>
      <w:r w:rsidR="00FE6E21">
        <w:rPr>
          <w:rFonts w:cs="Consolas"/>
          <w:sz w:val="32"/>
        </w:rPr>
        <w:instrText xml:space="preserve"> DATE \@ "MMMM d, yyyy" </w:instrText>
      </w:r>
      <w:r>
        <w:rPr>
          <w:rFonts w:cs="Consolas"/>
          <w:sz w:val="32"/>
        </w:rPr>
        <w:fldChar w:fldCharType="separate"/>
      </w:r>
      <w:ins w:id="0" w:author="asingh44" w:date="2016-09-28T16:05:00Z">
        <w:r w:rsidR="00386022">
          <w:rPr>
            <w:rFonts w:cs="Consolas"/>
            <w:noProof/>
            <w:sz w:val="32"/>
          </w:rPr>
          <w:t>September 28, 2016</w:t>
        </w:r>
      </w:ins>
      <w:del w:id="1" w:author="asingh44" w:date="2016-09-28T16:05:00Z">
        <w:r w:rsidR="0057212B" w:rsidDel="00386022">
          <w:rPr>
            <w:rFonts w:cs="Consolas"/>
            <w:noProof/>
            <w:sz w:val="32"/>
          </w:rPr>
          <w:delText>September 27, 2016</w:delText>
        </w:r>
      </w:del>
      <w:r>
        <w:rPr>
          <w:rFonts w:cs="Consolas"/>
          <w:sz w:val="32"/>
        </w:rPr>
        <w:fldChar w:fldCharType="end"/>
      </w:r>
    </w:p>
    <w:p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3B2481">
      <w:pPr>
        <w:jc w:val="center"/>
        <w:rPr>
          <w:rFonts w:cs="Consolas"/>
          <w:b/>
          <w:sz w:val="32"/>
        </w:rPr>
      </w:pPr>
      <w:r w:rsidRPr="00A672C5">
        <w:rPr>
          <w:rFonts w:cs="Consolas"/>
          <w:b/>
          <w:sz w:val="32"/>
        </w:rPr>
        <w:lastRenderedPageBreak/>
        <w:t>Document Control Information</w:t>
      </w:r>
    </w:p>
    <w:p w:rsidR="003B2481" w:rsidRPr="00DE775C" w:rsidRDefault="003B2481" w:rsidP="003B2481">
      <w:pPr>
        <w:ind w:left="-90"/>
        <w:rPr>
          <w:b/>
        </w:rPr>
      </w:pPr>
      <w:r w:rsidRPr="00DE775C">
        <w:rPr>
          <w:b/>
        </w:rPr>
        <w:t>Document Edit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852"/>
        <w:gridCol w:w="1196"/>
        <w:gridCol w:w="4382"/>
        <w:gridCol w:w="2826"/>
      </w:tblGrid>
      <w:tr w:rsidR="003B2481" w:rsidRPr="00DE775C" w:rsidTr="00BC3AC3">
        <w:trPr>
          <w:trHeight w:hRule="exact" w:val="301"/>
        </w:trPr>
        <w:tc>
          <w:tcPr>
            <w:tcW w:w="462" w:type="pct"/>
            <w:shd w:val="clear" w:color="auto" w:fill="C7C7C7"/>
          </w:tcPr>
          <w:p w:rsidR="003B2481" w:rsidRPr="00DE775C" w:rsidRDefault="003B2481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Version</w:t>
            </w:r>
          </w:p>
        </w:tc>
        <w:tc>
          <w:tcPr>
            <w:tcW w:w="640" w:type="pct"/>
            <w:shd w:val="clear" w:color="auto" w:fill="C7C7C7"/>
          </w:tcPr>
          <w:p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Date</w:t>
            </w:r>
          </w:p>
        </w:tc>
        <w:tc>
          <w:tcPr>
            <w:tcW w:w="2369" w:type="pct"/>
            <w:shd w:val="clear" w:color="auto" w:fill="C7C7C7"/>
          </w:tcPr>
          <w:p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Description</w:t>
            </w:r>
          </w:p>
        </w:tc>
        <w:tc>
          <w:tcPr>
            <w:tcW w:w="1528" w:type="pct"/>
            <w:shd w:val="clear" w:color="auto" w:fill="C7C7C7"/>
          </w:tcPr>
          <w:p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Author</w:t>
            </w:r>
          </w:p>
        </w:tc>
      </w:tr>
      <w:tr w:rsidR="003B2481" w:rsidRPr="00DE775C" w:rsidTr="00BC3AC3">
        <w:trPr>
          <w:trHeight w:hRule="exact" w:val="301"/>
        </w:trPr>
        <w:tc>
          <w:tcPr>
            <w:tcW w:w="462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640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08/3</w:t>
            </w:r>
            <w:r w:rsidR="00A27271">
              <w:rPr>
                <w:rFonts w:asciiTheme="minorHAnsi" w:hAnsiTheme="minorHAnsi" w:cs="Times New Roman"/>
              </w:rPr>
              <w:t>1</w:t>
            </w:r>
            <w:r>
              <w:rPr>
                <w:rFonts w:asciiTheme="minorHAnsi" w:hAnsiTheme="minorHAnsi" w:cs="Times New Roman"/>
              </w:rPr>
              <w:t>/2016</w:t>
            </w:r>
          </w:p>
        </w:tc>
        <w:tc>
          <w:tcPr>
            <w:tcW w:w="2369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Initial Version</w:t>
            </w:r>
          </w:p>
        </w:tc>
        <w:tc>
          <w:tcPr>
            <w:tcW w:w="1528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Ankit Prakash</w:t>
            </w:r>
          </w:p>
        </w:tc>
      </w:tr>
      <w:tr w:rsidR="003B2481" w:rsidRPr="00DE775C" w:rsidTr="00BC3AC3">
        <w:trPr>
          <w:trHeight w:hRule="exact" w:val="301"/>
        </w:trPr>
        <w:tc>
          <w:tcPr>
            <w:tcW w:w="462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:rsidTr="00BC3AC3">
        <w:trPr>
          <w:trHeight w:hRule="exact" w:val="301"/>
        </w:trPr>
        <w:tc>
          <w:tcPr>
            <w:tcW w:w="462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:rsidTr="00BC3AC3">
        <w:trPr>
          <w:trHeight w:hRule="exact" w:val="301"/>
        </w:trPr>
        <w:tc>
          <w:tcPr>
            <w:tcW w:w="462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:rsidTr="00BC3AC3">
        <w:trPr>
          <w:trHeight w:hRule="exact" w:val="301"/>
        </w:trPr>
        <w:tc>
          <w:tcPr>
            <w:tcW w:w="462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:rsidTr="00BC3AC3">
        <w:trPr>
          <w:trHeight w:hRule="exact" w:val="301"/>
        </w:trPr>
        <w:tc>
          <w:tcPr>
            <w:tcW w:w="462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</w:tbl>
    <w:p w:rsidR="003B2481" w:rsidRPr="00DE775C" w:rsidRDefault="003B2481" w:rsidP="003B2481"/>
    <w:p w:rsidR="003B2481" w:rsidRPr="00DE775C" w:rsidRDefault="003B2481" w:rsidP="003B2481">
      <w:pPr>
        <w:ind w:left="-90"/>
        <w:rPr>
          <w:b/>
        </w:rPr>
      </w:pPr>
      <w:r w:rsidRPr="00DE775C">
        <w:rPr>
          <w:b/>
        </w:rPr>
        <w:t>Support / SME Resources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027"/>
        <w:gridCol w:w="2116"/>
        <w:gridCol w:w="2292"/>
        <w:gridCol w:w="2821"/>
      </w:tblGrid>
      <w:tr w:rsidR="003B2481" w:rsidRPr="00DE775C" w:rsidTr="00BC3AC3">
        <w:trPr>
          <w:trHeight w:hRule="exact" w:val="301"/>
        </w:trPr>
        <w:tc>
          <w:tcPr>
            <w:tcW w:w="1095" w:type="pct"/>
            <w:shd w:val="clear" w:color="auto" w:fill="C7C7C7"/>
          </w:tcPr>
          <w:p w:rsidR="003B2481" w:rsidRPr="00DE775C" w:rsidRDefault="003B2481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Team</w:t>
            </w:r>
          </w:p>
        </w:tc>
        <w:tc>
          <w:tcPr>
            <w:tcW w:w="1143" w:type="pct"/>
            <w:shd w:val="clear" w:color="auto" w:fill="C7C7C7"/>
          </w:tcPr>
          <w:p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Name</w:t>
            </w:r>
          </w:p>
        </w:tc>
        <w:tc>
          <w:tcPr>
            <w:tcW w:w="1238" w:type="pct"/>
            <w:shd w:val="clear" w:color="auto" w:fill="C7C7C7"/>
          </w:tcPr>
          <w:p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Role</w:t>
            </w:r>
          </w:p>
        </w:tc>
        <w:tc>
          <w:tcPr>
            <w:tcW w:w="1524" w:type="pct"/>
            <w:shd w:val="clear" w:color="auto" w:fill="C7C7C7"/>
          </w:tcPr>
          <w:p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Contact (Email / Phone)</w:t>
            </w:r>
          </w:p>
        </w:tc>
      </w:tr>
      <w:tr w:rsidR="003B2481" w:rsidRPr="00740B91" w:rsidTr="00BC3AC3">
        <w:trPr>
          <w:trHeight w:hRule="exact" w:val="301"/>
        </w:trPr>
        <w:tc>
          <w:tcPr>
            <w:tcW w:w="1095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3B2481" w:rsidRPr="00740B91" w:rsidTr="00BC3AC3">
        <w:trPr>
          <w:trHeight w:hRule="exact" w:val="301"/>
        </w:trPr>
        <w:tc>
          <w:tcPr>
            <w:tcW w:w="1095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3B2481" w:rsidRPr="00740B91" w:rsidTr="00BC3AC3">
        <w:trPr>
          <w:trHeight w:hRule="exact" w:val="301"/>
        </w:trPr>
        <w:tc>
          <w:tcPr>
            <w:tcW w:w="1095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3B2481" w:rsidRPr="00740B91" w:rsidTr="00BC3AC3">
        <w:trPr>
          <w:trHeight w:hRule="exact" w:val="301"/>
        </w:trPr>
        <w:tc>
          <w:tcPr>
            <w:tcW w:w="1095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</w:tbl>
    <w:p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sdt>
      <w:sdtPr>
        <w:rPr>
          <w:rFonts w:ascii="Calibri" w:eastAsiaTheme="minorHAnsi" w:hAnsi="Calibri" w:cstheme="minorBidi"/>
          <w:b w:val="0"/>
          <w:bCs w:val="0"/>
          <w:caps w:val="0"/>
          <w:sz w:val="22"/>
          <w:szCs w:val="20"/>
        </w:rPr>
        <w:id w:val="-1848247053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:rsidR="00237121" w:rsidRDefault="0020354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203546">
            <w:rPr>
              <w:rFonts w:ascii="Calibri" w:hAnsi="Calibri"/>
            </w:rPr>
            <w:fldChar w:fldCharType="begin"/>
          </w:r>
          <w:r w:rsidR="003B2481" w:rsidRPr="00740B91">
            <w:rPr>
              <w:rFonts w:ascii="Calibri" w:hAnsi="Calibri"/>
            </w:rPr>
            <w:instrText xml:space="preserve"> TOC \o "1-3" \h \z \u </w:instrText>
          </w:r>
          <w:r w:rsidRPr="00203546">
            <w:rPr>
              <w:rFonts w:ascii="Calibri" w:hAnsi="Calibri"/>
            </w:rPr>
            <w:fldChar w:fldCharType="separate"/>
          </w:r>
          <w:hyperlink w:anchor="_Toc460424522" w:history="1">
            <w:r w:rsidR="00237121" w:rsidRPr="00172DA7">
              <w:rPr>
                <w:rStyle w:val="Hyperlink"/>
                <w:rFonts w:ascii="Calibri" w:hAnsi="Calibri"/>
                <w:noProof/>
              </w:rPr>
              <w:t>1.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Overview</w:t>
            </w:r>
            <w:r w:rsidR="002371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21" w:rsidRDefault="0020354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3" w:history="1">
            <w:r w:rsidR="00237121" w:rsidRPr="00172DA7">
              <w:rPr>
                <w:rStyle w:val="Hyperlink"/>
                <w:rFonts w:ascii="Calibri" w:hAnsi="Calibri"/>
                <w:noProof/>
              </w:rPr>
              <w:t>2.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Purpose</w:t>
            </w:r>
            <w:r w:rsidR="002371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21" w:rsidRDefault="0020354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4" w:history="1">
            <w:r w:rsidR="00237121" w:rsidRPr="00172DA7">
              <w:rPr>
                <w:rStyle w:val="Hyperlink"/>
                <w:rFonts w:ascii="Calibri" w:hAnsi="Calibri"/>
                <w:noProof/>
              </w:rPr>
              <w:t>3.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List of Servers</w:t>
            </w:r>
            <w:r w:rsidR="002371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21" w:rsidRDefault="0020354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5" w:history="1">
            <w:r w:rsidR="00237121" w:rsidRPr="00172DA7">
              <w:rPr>
                <w:rStyle w:val="Hyperlink"/>
                <w:rFonts w:ascii="Calibri" w:hAnsi="Calibri"/>
                <w:noProof/>
              </w:rPr>
              <w:t>4.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Deployment Process</w:t>
            </w:r>
            <w:r w:rsidR="002371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21" w:rsidRDefault="0020354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6" w:history="1">
            <w:r w:rsidR="00237121" w:rsidRPr="00172DA7">
              <w:rPr>
                <w:rStyle w:val="Hyperlink"/>
                <w:rFonts w:ascii="Calibri" w:hAnsi="Calibri"/>
                <w:noProof/>
              </w:rPr>
              <w:t>5.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Common Reasons for Deployment Failure</w:t>
            </w:r>
            <w:r w:rsidR="002371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481" w:rsidRPr="00740B91" w:rsidRDefault="00203546" w:rsidP="003B2481">
          <w:pPr>
            <w:rPr>
              <w:rFonts w:ascii="Calibri" w:hAnsi="Calibri"/>
              <w:b/>
              <w:bCs/>
              <w:noProof/>
            </w:rPr>
          </w:pPr>
          <w:r w:rsidRPr="00740B91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F502E1" w:rsidRDefault="00F502E1" w:rsidP="003B2481">
      <w:pPr>
        <w:spacing w:after="0"/>
        <w:rPr>
          <w:noProof/>
        </w:rPr>
      </w:pPr>
    </w:p>
    <w:p w:rsidR="00F502E1" w:rsidRDefault="00F502E1" w:rsidP="003B2481">
      <w:pPr>
        <w:spacing w:after="0"/>
        <w:rPr>
          <w:noProof/>
        </w:rPr>
      </w:pPr>
    </w:p>
    <w:p w:rsidR="00F502E1" w:rsidRDefault="00F502E1" w:rsidP="003B2481">
      <w:pPr>
        <w:spacing w:after="0"/>
        <w:rPr>
          <w:noProof/>
        </w:rPr>
      </w:pPr>
    </w:p>
    <w:p w:rsidR="00F502E1" w:rsidRDefault="00F502E1" w:rsidP="003B2481">
      <w:pPr>
        <w:spacing w:after="0"/>
        <w:rPr>
          <w:noProof/>
        </w:rPr>
      </w:pPr>
    </w:p>
    <w:p w:rsidR="00F502E1" w:rsidRDefault="00F502E1" w:rsidP="003B2481">
      <w:pPr>
        <w:spacing w:after="0"/>
        <w:rPr>
          <w:noProof/>
        </w:rPr>
      </w:pPr>
    </w:p>
    <w:p w:rsidR="00F502E1" w:rsidRDefault="00F502E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Default="003B2481" w:rsidP="003B2481">
      <w:pPr>
        <w:spacing w:after="0"/>
        <w:rPr>
          <w:noProof/>
        </w:rPr>
      </w:pPr>
    </w:p>
    <w:p w:rsidR="003B2481" w:rsidRPr="00703F45" w:rsidRDefault="003B2481" w:rsidP="003B2481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2" w:name="_Toc460424522"/>
      <w:r w:rsidRPr="00703F45">
        <w:rPr>
          <w:rFonts w:ascii="Calibri" w:eastAsia="Times New Roman" w:hAnsi="Calibri" w:cs="Times New Roman"/>
          <w:sz w:val="28"/>
        </w:rPr>
        <w:t>Overview</w:t>
      </w:r>
      <w:bookmarkEnd w:id="2"/>
    </w:p>
    <w:p w:rsidR="003B2481" w:rsidRDefault="003B2481" w:rsidP="003B2481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  </w:t>
      </w:r>
    </w:p>
    <w:p w:rsidR="003B2481" w:rsidRDefault="003B2481" w:rsidP="003B2481">
      <w:pPr>
        <w:spacing w:after="0" w:line="240" w:lineRule="auto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     </w:t>
      </w:r>
      <w:r>
        <w:rPr>
          <w:rFonts w:ascii="Calibri" w:eastAsia="Times New Roman" w:hAnsi="Calibri" w:cs="Times New Roman"/>
          <w:szCs w:val="20"/>
        </w:rPr>
        <w:t>This document provides the On Premise deployment process which are required to understand</w:t>
      </w:r>
    </w:p>
    <w:p w:rsidR="003B2481" w:rsidRPr="003B2481" w:rsidRDefault="003B2481" w:rsidP="003B2481">
      <w:pPr>
        <w:spacing w:after="0" w:line="240" w:lineRule="auto"/>
        <w:rPr>
          <w:rFonts w:eastAsia="Times New Roman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lastRenderedPageBreak/>
        <w:t xml:space="preserve">     </w:t>
      </w:r>
      <w:proofErr w:type="gramStart"/>
      <w:r>
        <w:rPr>
          <w:rFonts w:ascii="Calibri" w:eastAsia="Times New Roman" w:hAnsi="Calibri" w:cs="Times New Roman"/>
          <w:szCs w:val="20"/>
        </w:rPr>
        <w:t>for</w:t>
      </w:r>
      <w:proofErr w:type="gramEnd"/>
      <w:r>
        <w:rPr>
          <w:rFonts w:ascii="Calibri" w:eastAsia="Times New Roman" w:hAnsi="Calibri" w:cs="Times New Roman"/>
          <w:szCs w:val="20"/>
        </w:rPr>
        <w:t xml:space="preserve"> doing the deployments on the TEST and PROD servers.</w:t>
      </w:r>
    </w:p>
    <w:p w:rsidR="003B2481" w:rsidRDefault="003B2481" w:rsidP="003B2481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3B2481" w:rsidRPr="00F557B4" w:rsidRDefault="003B2481" w:rsidP="003B2481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3" w:name="_Toc460424523"/>
      <w:r>
        <w:rPr>
          <w:rFonts w:ascii="Calibri" w:eastAsia="Times New Roman" w:hAnsi="Calibri" w:cs="Times New Roman"/>
          <w:sz w:val="28"/>
        </w:rPr>
        <w:t>Purpose</w:t>
      </w:r>
      <w:bookmarkEnd w:id="3"/>
    </w:p>
    <w:p w:rsidR="003B2481" w:rsidRDefault="003B2481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0977C3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This document talks about the complete procedure and processes of the code deployment on the </w:t>
      </w:r>
    </w:p>
    <w:p w:rsidR="000977C3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</w:t>
      </w:r>
      <w:proofErr w:type="gramStart"/>
      <w:r>
        <w:rPr>
          <w:rFonts w:cs="Consolas"/>
          <w:szCs w:val="20"/>
        </w:rPr>
        <w:t>on</w:t>
      </w:r>
      <w:proofErr w:type="gramEnd"/>
      <w:r>
        <w:rPr>
          <w:rFonts w:cs="Consolas"/>
          <w:szCs w:val="20"/>
        </w:rPr>
        <w:t xml:space="preserve"> Premise server Atlanta and Tulsa. This document </w:t>
      </w:r>
      <w:r w:rsidR="00366292">
        <w:rPr>
          <w:rFonts w:cs="Consolas"/>
          <w:szCs w:val="20"/>
        </w:rPr>
        <w:t>discusses</w:t>
      </w:r>
      <w:r>
        <w:rPr>
          <w:rFonts w:cs="Consolas"/>
          <w:szCs w:val="20"/>
        </w:rPr>
        <w:t xml:space="preserve"> about name of the server, co</w:t>
      </w:r>
      <w:r>
        <w:rPr>
          <w:rFonts w:cs="Consolas"/>
          <w:szCs w:val="20"/>
        </w:rPr>
        <w:t>m</w:t>
      </w:r>
      <w:r>
        <w:rPr>
          <w:rFonts w:cs="Consolas"/>
          <w:szCs w:val="20"/>
        </w:rPr>
        <w:t>plete</w:t>
      </w:r>
    </w:p>
    <w:p w:rsidR="000977C3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</w:t>
      </w:r>
      <w:proofErr w:type="gramStart"/>
      <w:r>
        <w:rPr>
          <w:rFonts w:cs="Consolas"/>
          <w:szCs w:val="20"/>
        </w:rPr>
        <w:t>deployment</w:t>
      </w:r>
      <w:proofErr w:type="gramEnd"/>
      <w:r>
        <w:rPr>
          <w:rFonts w:cs="Consolas"/>
          <w:szCs w:val="20"/>
        </w:rPr>
        <w:t xml:space="preserve"> of the zip which should be taken from </w:t>
      </w:r>
      <w:proofErr w:type="spellStart"/>
      <w:r>
        <w:rPr>
          <w:rFonts w:cs="Consolas"/>
          <w:szCs w:val="20"/>
        </w:rPr>
        <w:t>svn</w:t>
      </w:r>
      <w:proofErr w:type="spellEnd"/>
      <w:r>
        <w:rPr>
          <w:rFonts w:cs="Consolas"/>
          <w:szCs w:val="20"/>
        </w:rPr>
        <w:t>, connecting to the remote server, mule</w:t>
      </w:r>
    </w:p>
    <w:p w:rsidR="00366292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</w:t>
      </w:r>
      <w:proofErr w:type="gramStart"/>
      <w:r>
        <w:rPr>
          <w:rFonts w:cs="Consolas"/>
          <w:szCs w:val="20"/>
        </w:rPr>
        <w:t>server</w:t>
      </w:r>
      <w:proofErr w:type="gramEnd"/>
      <w:r>
        <w:rPr>
          <w:rFonts w:cs="Consolas"/>
          <w:szCs w:val="20"/>
        </w:rPr>
        <w:t xml:space="preserve"> stop </w:t>
      </w:r>
      <w:r w:rsidR="00366292">
        <w:rPr>
          <w:rFonts w:cs="Consolas"/>
          <w:szCs w:val="20"/>
        </w:rPr>
        <w:t>starts</w:t>
      </w:r>
      <w:r>
        <w:rPr>
          <w:rFonts w:cs="Consolas"/>
          <w:szCs w:val="20"/>
        </w:rPr>
        <w:t xml:space="preserve"> commands which are required from deploying the zip code and </w:t>
      </w:r>
      <w:r w:rsidR="009E29A1">
        <w:rPr>
          <w:rFonts w:cs="Consolas"/>
          <w:szCs w:val="20"/>
        </w:rPr>
        <w:t>facing issues</w:t>
      </w:r>
    </w:p>
    <w:p w:rsidR="009E29A1" w:rsidRDefault="009E29A1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  <w:r w:rsidR="00366292">
        <w:rPr>
          <w:rFonts w:cs="Consolas"/>
          <w:szCs w:val="20"/>
        </w:rPr>
        <w:t xml:space="preserve">     </w:t>
      </w:r>
      <w:proofErr w:type="gramStart"/>
      <w:r>
        <w:rPr>
          <w:rFonts w:cs="Consolas"/>
          <w:szCs w:val="20"/>
        </w:rPr>
        <w:t>while</w:t>
      </w:r>
      <w:proofErr w:type="gramEnd"/>
      <w:r w:rsidR="00366292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>deploying the zip code on the on premise server.</w:t>
      </w:r>
    </w:p>
    <w:p w:rsidR="003B2481" w:rsidRDefault="003B2481" w:rsidP="003B2481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3B2481" w:rsidRPr="00F557B4" w:rsidRDefault="003B2481" w:rsidP="003B2481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4" w:name="_Toc460424524"/>
      <w:r>
        <w:rPr>
          <w:rFonts w:ascii="Calibri" w:eastAsia="Times New Roman" w:hAnsi="Calibri" w:cs="Times New Roman"/>
          <w:sz w:val="28"/>
        </w:rPr>
        <w:t xml:space="preserve">List </w:t>
      </w:r>
      <w:r w:rsidR="00725BB5">
        <w:rPr>
          <w:rFonts w:ascii="Calibri" w:eastAsia="Times New Roman" w:hAnsi="Calibri" w:cs="Times New Roman"/>
          <w:sz w:val="28"/>
        </w:rPr>
        <w:t>of</w:t>
      </w:r>
      <w:r>
        <w:rPr>
          <w:rFonts w:ascii="Calibri" w:eastAsia="Times New Roman" w:hAnsi="Calibri" w:cs="Times New Roman"/>
          <w:sz w:val="28"/>
        </w:rPr>
        <w:t xml:space="preserve"> Servers</w:t>
      </w:r>
      <w:bookmarkEnd w:id="4"/>
    </w:p>
    <w:p w:rsidR="003B2481" w:rsidRDefault="003B2481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BF53AC" w:rsidRPr="006C43CF" w:rsidRDefault="006C43CF" w:rsidP="00BF53AC">
      <w:pPr>
        <w:spacing w:after="0"/>
        <w:rPr>
          <w:rFonts w:cs="Consolas"/>
          <w:b/>
        </w:rPr>
      </w:pPr>
      <w:r>
        <w:rPr>
          <w:rFonts w:cs="Consolas"/>
          <w:b/>
        </w:rPr>
        <w:t xml:space="preserve">      </w:t>
      </w:r>
      <w:r w:rsidR="00BF53AC" w:rsidRPr="006C43CF">
        <w:rPr>
          <w:rFonts w:cs="Consolas"/>
          <w:b/>
        </w:rPr>
        <w:t xml:space="preserve">TEST </w:t>
      </w:r>
    </w:p>
    <w:p w:rsidR="00B50831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USATLT150.kosaz.com (</w:t>
      </w:r>
      <w:r w:rsidR="00850C17" w:rsidRPr="006C43CF">
        <w:rPr>
          <w:rFonts w:cs="Consolas"/>
        </w:rPr>
        <w:t>A</w:t>
      </w:r>
      <w:r w:rsidR="0078238A" w:rsidRPr="006C43CF">
        <w:rPr>
          <w:rFonts w:cs="Consolas"/>
        </w:rPr>
        <w:t>TLANTA</w:t>
      </w:r>
      <w:r w:rsidR="00B50831" w:rsidRPr="006C43CF">
        <w:rPr>
          <w:rFonts w:cs="Consolas"/>
        </w:rPr>
        <w:t>)</w:t>
      </w:r>
    </w:p>
    <w:p w:rsidR="00BF53AC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USTULT150.kosaz.com (</w:t>
      </w:r>
      <w:r w:rsidR="00850C17" w:rsidRPr="006C43CF">
        <w:rPr>
          <w:rFonts w:cs="Consolas"/>
        </w:rPr>
        <w:t>TULSA</w:t>
      </w:r>
      <w:r w:rsidR="00B50831" w:rsidRPr="006C43CF">
        <w:rPr>
          <w:rFonts w:cs="Consolas"/>
        </w:rPr>
        <w:t>)</w:t>
      </w:r>
    </w:p>
    <w:p w:rsidR="00B50831" w:rsidRPr="006C43CF" w:rsidRDefault="00B50831" w:rsidP="00B50831">
      <w:pPr>
        <w:spacing w:after="0"/>
        <w:rPr>
          <w:rFonts w:cs="Consolas"/>
        </w:rPr>
      </w:pPr>
    </w:p>
    <w:p w:rsidR="00B50831" w:rsidRPr="006C43CF" w:rsidRDefault="006C43CF" w:rsidP="00B50831">
      <w:pPr>
        <w:spacing w:after="0"/>
        <w:rPr>
          <w:rFonts w:cs="Consolas"/>
          <w:b/>
        </w:rPr>
      </w:pPr>
      <w:r>
        <w:rPr>
          <w:rFonts w:cs="Consolas"/>
          <w:b/>
        </w:rPr>
        <w:t xml:space="preserve">       </w:t>
      </w:r>
      <w:r w:rsidR="00B50831" w:rsidRPr="006C43CF">
        <w:rPr>
          <w:rFonts w:cs="Consolas"/>
          <w:b/>
        </w:rPr>
        <w:t>PROD</w:t>
      </w:r>
    </w:p>
    <w:p w:rsidR="00B50831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USATLB150.kosaz.com (A</w:t>
      </w:r>
      <w:r w:rsidR="0078238A" w:rsidRPr="006C43CF">
        <w:rPr>
          <w:rFonts w:cs="Consolas"/>
        </w:rPr>
        <w:t>TLANTA</w:t>
      </w:r>
      <w:r w:rsidR="00B50831" w:rsidRPr="006C43CF">
        <w:rPr>
          <w:rFonts w:cs="Consolas"/>
        </w:rPr>
        <w:t>)</w:t>
      </w:r>
    </w:p>
    <w:p w:rsidR="00B50831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USTULB150.kosaz.com (TULSA)</w:t>
      </w:r>
    </w:p>
    <w:p w:rsidR="00BF53AC" w:rsidRDefault="00BF53AC" w:rsidP="00BF53AC">
      <w:pPr>
        <w:spacing w:after="0"/>
        <w:rPr>
          <w:rFonts w:ascii="Verdana" w:hAnsi="Verdana"/>
        </w:rPr>
      </w:pPr>
    </w:p>
    <w:p w:rsidR="00C12F39" w:rsidRDefault="00C12F39" w:rsidP="00C12F39">
      <w:pPr>
        <w:spacing w:after="0"/>
        <w:rPr>
          <w:rFonts w:ascii="Consolas" w:hAnsi="Consolas" w:cs="Consolas"/>
          <w:b/>
          <w:sz w:val="24"/>
          <w:u w:val="single"/>
        </w:rPr>
      </w:pPr>
      <w:r>
        <w:rPr>
          <w:rFonts w:ascii="Verdana" w:hAnsi="Verdana"/>
        </w:rPr>
        <w:t xml:space="preserve">    </w:t>
      </w:r>
    </w:p>
    <w:p w:rsidR="00C12F39" w:rsidRPr="00F557B4" w:rsidRDefault="00C12F39" w:rsidP="00C12F39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5" w:name="_Toc460424525"/>
      <w:r>
        <w:rPr>
          <w:rFonts w:ascii="Calibri" w:eastAsia="Times New Roman" w:hAnsi="Calibri" w:cs="Times New Roman"/>
          <w:sz w:val="28"/>
        </w:rPr>
        <w:t xml:space="preserve">Deployment </w:t>
      </w:r>
      <w:commentRangeStart w:id="6"/>
      <w:r>
        <w:rPr>
          <w:rFonts w:ascii="Calibri" w:eastAsia="Times New Roman" w:hAnsi="Calibri" w:cs="Times New Roman"/>
          <w:sz w:val="28"/>
        </w:rPr>
        <w:t>Process</w:t>
      </w:r>
      <w:bookmarkEnd w:id="5"/>
      <w:commentRangeEnd w:id="6"/>
      <w:r w:rsidR="00452B48">
        <w:rPr>
          <w:rStyle w:val="CommentReference"/>
        </w:rPr>
        <w:commentReference w:id="6"/>
      </w:r>
    </w:p>
    <w:p w:rsidR="00C12F39" w:rsidRDefault="00C12F39" w:rsidP="00C12F39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1237DB" w:rsidRPr="00C12F39" w:rsidRDefault="00A7778B" w:rsidP="00BF53AC">
      <w:pPr>
        <w:spacing w:after="0"/>
        <w:rPr>
          <w:rFonts w:cs="Consolas"/>
        </w:rPr>
      </w:pPr>
      <w:r>
        <w:rPr>
          <w:rFonts w:cs="Consolas"/>
        </w:rPr>
        <w:t xml:space="preserve">      </w:t>
      </w:r>
      <w:r w:rsidR="001237DB" w:rsidRPr="00C12F39">
        <w:rPr>
          <w:rFonts w:cs="Consolas"/>
        </w:rPr>
        <w:t xml:space="preserve">Steps </w:t>
      </w:r>
      <w:r>
        <w:rPr>
          <w:rFonts w:cs="Consolas"/>
        </w:rPr>
        <w:t xml:space="preserve">need </w:t>
      </w:r>
      <w:r w:rsidR="001237DB" w:rsidRPr="00C12F39">
        <w:rPr>
          <w:rFonts w:cs="Consolas"/>
        </w:rPr>
        <w:t xml:space="preserve">to be </w:t>
      </w:r>
      <w:proofErr w:type="gramStart"/>
      <w:r w:rsidR="001237DB" w:rsidRPr="00C12F39">
        <w:rPr>
          <w:rFonts w:cs="Consolas"/>
        </w:rPr>
        <w:t>follow</w:t>
      </w:r>
      <w:proofErr w:type="gramEnd"/>
      <w:r w:rsidR="001237DB" w:rsidRPr="00C12F39">
        <w:rPr>
          <w:rFonts w:cs="Consolas"/>
        </w:rPr>
        <w:t xml:space="preserve"> while doing the deployment on </w:t>
      </w:r>
      <w:proofErr w:type="spellStart"/>
      <w:r w:rsidR="00E414BF">
        <w:rPr>
          <w:rFonts w:cs="Consolas"/>
        </w:rPr>
        <w:t>On</w:t>
      </w:r>
      <w:r w:rsidR="00E414BF" w:rsidRPr="00C12F39">
        <w:rPr>
          <w:rFonts w:cs="Consolas"/>
        </w:rPr>
        <w:t>Premise</w:t>
      </w:r>
      <w:proofErr w:type="spellEnd"/>
      <w:r w:rsidR="00E414BF">
        <w:rPr>
          <w:rFonts w:cs="Consolas"/>
        </w:rPr>
        <w:t xml:space="preserve"> Server.</w:t>
      </w:r>
    </w:p>
    <w:p w:rsidR="00C3123E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D2002F" w:rsidRPr="00A7778B">
        <w:rPr>
          <w:rFonts w:cs="Times New Roman"/>
          <w:b/>
        </w:rPr>
        <w:t>Step</w:t>
      </w:r>
      <w:r w:rsidR="004E6A61" w:rsidRPr="00A7778B">
        <w:rPr>
          <w:rFonts w:cs="Times New Roman"/>
          <w:b/>
        </w:rPr>
        <w:t xml:space="preserve"> 1</w:t>
      </w:r>
      <w:r w:rsidR="00D2002F" w:rsidRPr="00A7778B">
        <w:rPr>
          <w:rFonts w:cs="Times New Roman"/>
          <w:b/>
        </w:rPr>
        <w:t>:</w:t>
      </w:r>
      <w:proofErr w:type="gramStart"/>
      <w:r w:rsidR="00D2002F" w:rsidRPr="00A7778B">
        <w:rPr>
          <w:rFonts w:cs="Times New Roman"/>
          <w:b/>
        </w:rPr>
        <w:t>-</w:t>
      </w:r>
      <w:r w:rsidR="00857B07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D2002F" w:rsidRPr="00C12F39">
        <w:rPr>
          <w:rFonts w:cs="Times New Roman"/>
        </w:rPr>
        <w:t>Login</w:t>
      </w:r>
      <w:proofErr w:type="gramEnd"/>
      <w:r w:rsidR="00D2002F" w:rsidRPr="00C12F39">
        <w:rPr>
          <w:rFonts w:cs="Times New Roman"/>
        </w:rPr>
        <w:t xml:space="preserve"> to VPN and Check-out the source code </w:t>
      </w:r>
      <w:commentRangeStart w:id="8"/>
      <w:r w:rsidR="00D2002F" w:rsidRPr="00C12F39">
        <w:rPr>
          <w:rFonts w:cs="Times New Roman"/>
        </w:rPr>
        <w:t xml:space="preserve">from </w:t>
      </w:r>
      <w:commentRangeStart w:id="9"/>
      <w:r w:rsidR="00D2002F" w:rsidRPr="00C12F39">
        <w:rPr>
          <w:rFonts w:cs="Times New Roman"/>
        </w:rPr>
        <w:t>SVN</w:t>
      </w:r>
      <w:commentRangeEnd w:id="9"/>
      <w:r w:rsidR="00B85193">
        <w:rPr>
          <w:rStyle w:val="CommentReference"/>
        </w:rPr>
        <w:commentReference w:id="9"/>
      </w:r>
      <w:r w:rsidR="00D2002F" w:rsidRPr="00C12F39">
        <w:rPr>
          <w:rFonts w:cs="Times New Roman"/>
        </w:rPr>
        <w:t xml:space="preserve"> </w:t>
      </w:r>
      <w:commentRangeEnd w:id="8"/>
      <w:r w:rsidR="00386022">
        <w:rPr>
          <w:rStyle w:val="CommentReference"/>
        </w:rPr>
        <w:commentReference w:id="8"/>
      </w:r>
      <w:r w:rsidR="00D2002F" w:rsidRPr="00C12F39">
        <w:rPr>
          <w:rFonts w:cs="Times New Roman"/>
        </w:rPr>
        <w:t>which is</w:t>
      </w:r>
      <w:r w:rsidR="00626024" w:rsidRPr="00C12F39">
        <w:rPr>
          <w:rFonts w:cs="Times New Roman"/>
        </w:rPr>
        <w:t xml:space="preserve"> </w:t>
      </w:r>
      <w:r w:rsidR="00D2002F" w:rsidRPr="00C12F39">
        <w:rPr>
          <w:rFonts w:cs="Times New Roman"/>
        </w:rPr>
        <w:t>required to deploy on</w:t>
      </w:r>
    </w:p>
    <w:p w:rsidR="00D2002F" w:rsidRPr="00C12F39" w:rsidRDefault="00D2002F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</w:t>
      </w:r>
      <w:r w:rsidR="00C3123E">
        <w:rPr>
          <w:rFonts w:cs="Times New Roman"/>
        </w:rPr>
        <w:t xml:space="preserve">                     </w:t>
      </w:r>
      <w:proofErr w:type="gramStart"/>
      <w:r w:rsidRPr="00C12F39">
        <w:rPr>
          <w:rFonts w:cs="Times New Roman"/>
        </w:rPr>
        <w:t>server</w:t>
      </w:r>
      <w:proofErr w:type="gramEnd"/>
      <w:r w:rsidRPr="00C12F39">
        <w:rPr>
          <w:rFonts w:cs="Times New Roman"/>
        </w:rPr>
        <w:t>.</w:t>
      </w:r>
      <w:r w:rsidR="00EF6F32" w:rsidRPr="00C12F39">
        <w:rPr>
          <w:rFonts w:cs="Times New Roman"/>
        </w:rPr>
        <w:t xml:space="preserve"> </w:t>
      </w:r>
    </w:p>
    <w:p w:rsidR="00C3123E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377ACF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2</w:t>
      </w:r>
      <w:r w:rsidR="00377ACF" w:rsidRPr="00A7778B">
        <w:rPr>
          <w:rFonts w:cs="Times New Roman"/>
          <w:b/>
        </w:rPr>
        <w:t>:</w:t>
      </w:r>
      <w:proofErr w:type="gramStart"/>
      <w:r w:rsidR="00377ACF" w:rsidRPr="00A7778B">
        <w:rPr>
          <w:rFonts w:cs="Times New Roman"/>
          <w:b/>
        </w:rPr>
        <w:t>-</w:t>
      </w:r>
      <w:r w:rsidR="00377ACF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377ACF" w:rsidRPr="00C12F39">
        <w:rPr>
          <w:rFonts w:cs="Times New Roman"/>
        </w:rPr>
        <w:t>T</w:t>
      </w:r>
      <w:r w:rsidR="00E96B68" w:rsidRPr="00C12F39">
        <w:rPr>
          <w:rFonts w:cs="Times New Roman"/>
        </w:rPr>
        <w:t>o</w:t>
      </w:r>
      <w:proofErr w:type="gramEnd"/>
      <w:r w:rsidR="00E96B68" w:rsidRPr="00C12F39">
        <w:rPr>
          <w:rFonts w:cs="Times New Roman"/>
        </w:rPr>
        <w:t xml:space="preserve"> deploy the </w:t>
      </w:r>
      <w:r w:rsidR="00377ACF" w:rsidRPr="00C12F39">
        <w:rPr>
          <w:rFonts w:cs="Times New Roman"/>
        </w:rPr>
        <w:t>application from source code, open the project</w:t>
      </w:r>
      <w:r w:rsidR="00A01898" w:rsidRPr="00C12F39">
        <w:rPr>
          <w:rFonts w:cs="Times New Roman"/>
        </w:rPr>
        <w:t xml:space="preserve"> </w:t>
      </w:r>
      <w:r w:rsidR="00377ACF" w:rsidRPr="00C12F39">
        <w:rPr>
          <w:rFonts w:cs="Times New Roman"/>
        </w:rPr>
        <w:t xml:space="preserve">in </w:t>
      </w:r>
      <w:proofErr w:type="spellStart"/>
      <w:r w:rsidR="005444D7" w:rsidRPr="00C12F39">
        <w:rPr>
          <w:rFonts w:cs="Times New Roman"/>
        </w:rPr>
        <w:t>A</w:t>
      </w:r>
      <w:r w:rsidR="00377ACF" w:rsidRPr="00C12F39">
        <w:rPr>
          <w:rFonts w:cs="Times New Roman"/>
        </w:rPr>
        <w:t>nypoint</w:t>
      </w:r>
      <w:proofErr w:type="spellEnd"/>
      <w:r w:rsidR="00377ACF" w:rsidRPr="00C12F39">
        <w:rPr>
          <w:rFonts w:cs="Times New Roman"/>
        </w:rPr>
        <w:t xml:space="preserve"> Studio </w:t>
      </w:r>
    </w:p>
    <w:p w:rsidR="001237DB" w:rsidRPr="00C12F39" w:rsidRDefault="00A16A6B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</w:t>
      </w:r>
      <w:r w:rsidR="00A7778B">
        <w:rPr>
          <w:rFonts w:cs="Times New Roman"/>
        </w:rPr>
        <w:t xml:space="preserve">   </w:t>
      </w:r>
      <w:r w:rsidR="00C3123E">
        <w:rPr>
          <w:rFonts w:cs="Times New Roman"/>
        </w:rPr>
        <w:t xml:space="preserve">           </w:t>
      </w:r>
      <w:r w:rsidR="00377ACF" w:rsidRPr="00C12F39">
        <w:rPr>
          <w:rFonts w:cs="Times New Roman"/>
        </w:rPr>
        <w:t xml:space="preserve">IDE </w:t>
      </w:r>
      <w:r w:rsidR="00B23BA5" w:rsidRPr="00C12F39">
        <w:rPr>
          <w:rFonts w:cs="Times New Roman"/>
        </w:rPr>
        <w:t xml:space="preserve">and import as Maven Project </w:t>
      </w:r>
      <w:r w:rsidR="00377ACF" w:rsidRPr="00C12F39">
        <w:rPr>
          <w:rFonts w:cs="Times New Roman"/>
        </w:rPr>
        <w:t>using POM.xml.</w:t>
      </w:r>
    </w:p>
    <w:p w:rsidR="00992D3B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992D3B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3</w:t>
      </w:r>
      <w:r w:rsidR="00992D3B" w:rsidRPr="00A7778B">
        <w:rPr>
          <w:rFonts w:cs="Times New Roman"/>
          <w:b/>
        </w:rPr>
        <w:t>:</w:t>
      </w:r>
      <w:proofErr w:type="gramStart"/>
      <w:r w:rsidR="00992D3B" w:rsidRPr="00A7778B">
        <w:rPr>
          <w:rFonts w:cs="Times New Roman"/>
          <w:b/>
        </w:rPr>
        <w:t xml:space="preserve">- </w:t>
      </w:r>
      <w:r>
        <w:rPr>
          <w:rFonts w:cs="Times New Roman"/>
          <w:b/>
        </w:rPr>
        <w:t xml:space="preserve"> </w:t>
      </w:r>
      <w:r w:rsidR="00725CD8" w:rsidRPr="00C12F39">
        <w:rPr>
          <w:rFonts w:cs="Times New Roman"/>
        </w:rPr>
        <w:t>Add</w:t>
      </w:r>
      <w:proofErr w:type="gramEnd"/>
      <w:r w:rsidR="00725CD8" w:rsidRPr="00C12F39">
        <w:rPr>
          <w:rFonts w:cs="Times New Roman"/>
        </w:rPr>
        <w:t xml:space="preserve"> the missing </w:t>
      </w:r>
      <w:r w:rsidR="001105F1" w:rsidRPr="00C12F39">
        <w:rPr>
          <w:rFonts w:cs="Times New Roman"/>
        </w:rPr>
        <w:t xml:space="preserve">or dependency </w:t>
      </w:r>
      <w:r w:rsidR="00725CD8" w:rsidRPr="00C12F39">
        <w:rPr>
          <w:rFonts w:cs="Times New Roman"/>
        </w:rPr>
        <w:t xml:space="preserve">jars </w:t>
      </w:r>
      <w:r w:rsidR="00C66C84" w:rsidRPr="00C12F39">
        <w:rPr>
          <w:rFonts w:cs="Times New Roman"/>
        </w:rPr>
        <w:t xml:space="preserve">if required </w:t>
      </w:r>
      <w:r w:rsidR="00725CD8" w:rsidRPr="00C12F39">
        <w:rPr>
          <w:rFonts w:cs="Times New Roman"/>
        </w:rPr>
        <w:t>and run it locally.</w:t>
      </w:r>
    </w:p>
    <w:p w:rsidR="00A16A6B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725CD8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4</w:t>
      </w:r>
      <w:r w:rsidR="00725CD8" w:rsidRPr="00A7778B">
        <w:rPr>
          <w:rFonts w:cs="Times New Roman"/>
          <w:b/>
        </w:rPr>
        <w:t>:</w:t>
      </w:r>
      <w:proofErr w:type="gramStart"/>
      <w:r w:rsidR="00725CD8" w:rsidRPr="00A7778B">
        <w:rPr>
          <w:rFonts w:cs="Times New Roman"/>
          <w:b/>
        </w:rPr>
        <w:t>-</w:t>
      </w:r>
      <w:r w:rsidR="00725CD8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4D27A4" w:rsidRPr="00C12F39">
        <w:rPr>
          <w:rFonts w:cs="Times New Roman"/>
        </w:rPr>
        <w:t>If</w:t>
      </w:r>
      <w:proofErr w:type="gramEnd"/>
      <w:r w:rsidR="004D27A4" w:rsidRPr="00C12F39">
        <w:rPr>
          <w:rFonts w:cs="Times New Roman"/>
        </w:rPr>
        <w:t xml:space="preserve"> the local </w:t>
      </w:r>
      <w:r w:rsidR="000E7C7C" w:rsidRPr="00C12F39">
        <w:rPr>
          <w:rFonts w:cs="Times New Roman"/>
        </w:rPr>
        <w:t xml:space="preserve">build </w:t>
      </w:r>
      <w:r w:rsidR="004D27A4" w:rsidRPr="00C12F39">
        <w:rPr>
          <w:rFonts w:cs="Times New Roman"/>
        </w:rPr>
        <w:t>is successful then export the project as .zip</w:t>
      </w:r>
      <w:r w:rsidR="005A69DE" w:rsidRPr="00C12F39">
        <w:rPr>
          <w:rFonts w:cs="Times New Roman"/>
        </w:rPr>
        <w:t xml:space="preserve"> or</w:t>
      </w:r>
      <w:r w:rsidR="00B007FC" w:rsidRPr="00C12F39">
        <w:rPr>
          <w:rFonts w:cs="Times New Roman"/>
        </w:rPr>
        <w:t xml:space="preserve"> </w:t>
      </w:r>
      <w:r w:rsidR="005A69DE" w:rsidRPr="00C12F39">
        <w:rPr>
          <w:rFonts w:cs="Times New Roman"/>
        </w:rPr>
        <w:t xml:space="preserve">take the .zip file </w:t>
      </w:r>
    </w:p>
    <w:p w:rsidR="00725CD8" w:rsidRPr="00C12F39" w:rsidRDefault="00A16A6B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A7778B">
        <w:rPr>
          <w:rFonts w:cs="Times New Roman"/>
        </w:rPr>
        <w:t xml:space="preserve">  </w:t>
      </w:r>
      <w:r w:rsidR="00C3123E">
        <w:rPr>
          <w:rFonts w:cs="Times New Roman"/>
        </w:rPr>
        <w:t xml:space="preserve">       </w:t>
      </w:r>
      <w:proofErr w:type="gramStart"/>
      <w:r w:rsidR="005A69DE" w:rsidRPr="00C12F39">
        <w:rPr>
          <w:rFonts w:cs="Times New Roman"/>
        </w:rPr>
        <w:t>from</w:t>
      </w:r>
      <w:proofErr w:type="gramEnd"/>
      <w:r w:rsidR="005A69DE" w:rsidRPr="00C12F39">
        <w:rPr>
          <w:rFonts w:cs="Times New Roman"/>
        </w:rPr>
        <w:t xml:space="preserve"> target folder </w:t>
      </w:r>
      <w:r w:rsidR="004D27A4" w:rsidRPr="00C12F39">
        <w:rPr>
          <w:rFonts w:cs="Times New Roman"/>
        </w:rPr>
        <w:t>and</w:t>
      </w:r>
      <w:r w:rsidR="005A69DE" w:rsidRPr="00C12F39">
        <w:rPr>
          <w:rFonts w:cs="Times New Roman"/>
        </w:rPr>
        <w:t xml:space="preserve"> </w:t>
      </w:r>
      <w:r w:rsidR="00E414BF" w:rsidRPr="00C12F39">
        <w:rPr>
          <w:rFonts w:cs="Times New Roman"/>
        </w:rPr>
        <w:t>check-in,</w:t>
      </w:r>
      <w:r w:rsidR="004D27A4" w:rsidRPr="00C12F39">
        <w:rPr>
          <w:rFonts w:cs="Times New Roman"/>
        </w:rPr>
        <w:t xml:space="preserve"> the build file</w:t>
      </w:r>
      <w:r w:rsidR="00A01898" w:rsidRPr="00C12F39">
        <w:rPr>
          <w:rFonts w:cs="Times New Roman"/>
        </w:rPr>
        <w:t xml:space="preserve"> </w:t>
      </w:r>
      <w:r w:rsidR="00781ED8" w:rsidRPr="00C12F39">
        <w:rPr>
          <w:rFonts w:cs="Times New Roman"/>
        </w:rPr>
        <w:t xml:space="preserve">with new version </w:t>
      </w:r>
      <w:r w:rsidR="004D27A4" w:rsidRPr="00C12F39">
        <w:rPr>
          <w:rFonts w:cs="Times New Roman"/>
        </w:rPr>
        <w:t>into the SVN.</w:t>
      </w:r>
    </w:p>
    <w:p w:rsidR="005158EE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5158EE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5</w:t>
      </w:r>
      <w:r w:rsidR="005158EE" w:rsidRPr="00A7778B">
        <w:rPr>
          <w:rFonts w:cs="Times New Roman"/>
          <w:b/>
        </w:rPr>
        <w:t>:</w:t>
      </w:r>
      <w:proofErr w:type="gramStart"/>
      <w:r w:rsidR="005158EE" w:rsidRPr="00A7778B">
        <w:rPr>
          <w:rFonts w:cs="Times New Roman"/>
          <w:b/>
        </w:rPr>
        <w:t>-</w:t>
      </w:r>
      <w:r w:rsidR="005158EE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5158EE" w:rsidRPr="00C12F39">
        <w:rPr>
          <w:rFonts w:cs="Times New Roman"/>
        </w:rPr>
        <w:t>Open</w:t>
      </w:r>
      <w:proofErr w:type="gramEnd"/>
      <w:r w:rsidR="005158EE" w:rsidRPr="00C12F39">
        <w:rPr>
          <w:rFonts w:cs="Times New Roman"/>
        </w:rPr>
        <w:t xml:space="preserve"> the browser and keep the track of the build file location i</w:t>
      </w:r>
      <w:r w:rsidR="002420C5" w:rsidRPr="00C12F39">
        <w:rPr>
          <w:rFonts w:cs="Times New Roman"/>
        </w:rPr>
        <w:t>n</w:t>
      </w:r>
      <w:r w:rsidR="00626024" w:rsidRPr="00C12F39">
        <w:rPr>
          <w:rFonts w:cs="Times New Roman"/>
        </w:rPr>
        <w:t xml:space="preserve"> SVN.</w:t>
      </w:r>
      <w:r w:rsidR="005158EE" w:rsidRPr="00C12F39">
        <w:rPr>
          <w:rFonts w:cs="Times New Roman"/>
        </w:rPr>
        <w:t xml:space="preserve">       </w:t>
      </w:r>
    </w:p>
    <w:p w:rsidR="00C3123E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F355BC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6</w:t>
      </w:r>
      <w:r w:rsidR="00F355BC" w:rsidRPr="00A7778B">
        <w:rPr>
          <w:rFonts w:cs="Times New Roman"/>
          <w:b/>
        </w:rPr>
        <w:t>:</w:t>
      </w:r>
      <w:proofErr w:type="gramStart"/>
      <w:r w:rsidR="00F355BC" w:rsidRPr="00A7778B">
        <w:rPr>
          <w:rFonts w:cs="Times New Roman"/>
          <w:b/>
        </w:rPr>
        <w:t>-</w:t>
      </w:r>
      <w:r w:rsidR="00F355BC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617567" w:rsidRPr="00C12F39">
        <w:rPr>
          <w:rFonts w:cs="Times New Roman"/>
        </w:rPr>
        <w:t>C</w:t>
      </w:r>
      <w:r w:rsidR="00D2002F" w:rsidRPr="00C12F39">
        <w:rPr>
          <w:rFonts w:cs="Times New Roman"/>
        </w:rPr>
        <w:t>onnect</w:t>
      </w:r>
      <w:proofErr w:type="gramEnd"/>
      <w:r w:rsidR="00D2002F" w:rsidRPr="00C12F39">
        <w:rPr>
          <w:rFonts w:cs="Times New Roman"/>
        </w:rPr>
        <w:t xml:space="preserve"> to Remote Server using Remote Desktop Connection.</w:t>
      </w:r>
      <w:r w:rsidR="005D43A4" w:rsidRPr="00C12F39">
        <w:rPr>
          <w:rFonts w:cs="Times New Roman"/>
        </w:rPr>
        <w:t xml:space="preserve"> Give</w:t>
      </w:r>
      <w:r w:rsidR="00FA3D91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the server </w:t>
      </w:r>
      <w:r w:rsidR="0062335B" w:rsidRPr="00C12F39">
        <w:rPr>
          <w:rFonts w:cs="Times New Roman"/>
        </w:rPr>
        <w:t>name</w:t>
      </w:r>
      <w:r w:rsidR="005D43A4" w:rsidRPr="00C12F39">
        <w:rPr>
          <w:rFonts w:cs="Times New Roman"/>
        </w:rPr>
        <w:t xml:space="preserve">, </w:t>
      </w:r>
      <w:r>
        <w:rPr>
          <w:rFonts w:cs="Times New Roman"/>
        </w:rPr>
        <w:t xml:space="preserve"> </w:t>
      </w:r>
    </w:p>
    <w:p w:rsidR="00F355BC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      </w:t>
      </w:r>
      <w:proofErr w:type="gramStart"/>
      <w:r w:rsidR="005D43A4" w:rsidRPr="00C12F39">
        <w:rPr>
          <w:rFonts w:cs="Times New Roman"/>
        </w:rPr>
        <w:t>username</w:t>
      </w:r>
      <w:proofErr w:type="gramEnd"/>
      <w:r w:rsidR="005D43A4" w:rsidRPr="00C12F39">
        <w:rPr>
          <w:rFonts w:cs="Times New Roman"/>
        </w:rPr>
        <w:t xml:space="preserve"> and password.</w:t>
      </w:r>
    </w:p>
    <w:p w:rsidR="00DF410A" w:rsidRPr="00C12F39" w:rsidRDefault="00DF410A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</w:t>
      </w:r>
      <w:r w:rsidR="00C3123E">
        <w:rPr>
          <w:rFonts w:cs="Times New Roman"/>
        </w:rPr>
        <w:t xml:space="preserve">             </w:t>
      </w:r>
      <w:proofErr w:type="gramStart"/>
      <w:r w:rsidRPr="00A7778B">
        <w:rPr>
          <w:rFonts w:cs="Times New Roman"/>
          <w:b/>
          <w:highlight w:val="yellow"/>
        </w:rPr>
        <w:t>e.g.</w:t>
      </w:r>
      <w:proofErr w:type="gramEnd"/>
      <w:r w:rsidRPr="00C12F39">
        <w:rPr>
          <w:rFonts w:cs="Times New Roman"/>
        </w:rPr>
        <w:t xml:space="preserve"> </w:t>
      </w:r>
      <w:r w:rsidR="00A7778B">
        <w:rPr>
          <w:rFonts w:cs="Times New Roman"/>
        </w:rPr>
        <w:t xml:space="preserve">    </w:t>
      </w:r>
      <w:proofErr w:type="spellStart"/>
      <w:proofErr w:type="gramStart"/>
      <w:r w:rsidRPr="00C12F39">
        <w:rPr>
          <w:rFonts w:cs="Times New Roman"/>
        </w:rPr>
        <w:t>servername</w:t>
      </w:r>
      <w:proofErr w:type="spellEnd"/>
      <w:proofErr w:type="gramEnd"/>
      <w:r w:rsidRPr="00C12F39">
        <w:rPr>
          <w:rFonts w:cs="Times New Roman"/>
        </w:rPr>
        <w:t xml:space="preserve"> = USATLT150.KOSAZ.COM</w:t>
      </w:r>
    </w:p>
    <w:p w:rsidR="00DF410A" w:rsidRPr="00C12F39" w:rsidRDefault="00DF410A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</w:t>
      </w:r>
      <w:r w:rsidR="00E15D2B" w:rsidRPr="00C12F39">
        <w:rPr>
          <w:rFonts w:cs="Times New Roman"/>
        </w:rPr>
        <w:t xml:space="preserve">  </w:t>
      </w:r>
      <w:r w:rsidR="00A7778B">
        <w:rPr>
          <w:rFonts w:cs="Times New Roman"/>
        </w:rPr>
        <w:t xml:space="preserve">     </w:t>
      </w:r>
      <w:r w:rsidR="00C3123E">
        <w:rPr>
          <w:rFonts w:cs="Times New Roman"/>
        </w:rPr>
        <w:t xml:space="preserve">                </w:t>
      </w:r>
      <w:proofErr w:type="gramStart"/>
      <w:r w:rsidRPr="00C12F39">
        <w:rPr>
          <w:rFonts w:cs="Times New Roman"/>
        </w:rPr>
        <w:t>username</w:t>
      </w:r>
      <w:proofErr w:type="gramEnd"/>
      <w:r w:rsidRPr="00C12F39">
        <w:rPr>
          <w:rFonts w:cs="Times New Roman"/>
        </w:rPr>
        <w:t xml:space="preserve"> = </w:t>
      </w:r>
      <w:proofErr w:type="spellStart"/>
      <w:r w:rsidRPr="00C12F39">
        <w:rPr>
          <w:rFonts w:cs="Times New Roman"/>
        </w:rPr>
        <w:t>kosaz</w:t>
      </w:r>
      <w:proofErr w:type="spellEnd"/>
      <w:r w:rsidRPr="00C12F39">
        <w:rPr>
          <w:rFonts w:cs="Times New Roman"/>
        </w:rPr>
        <w:t>\</w:t>
      </w:r>
      <w:proofErr w:type="spellStart"/>
      <w:r w:rsidRPr="00C12F39">
        <w:rPr>
          <w:rFonts w:cs="Times New Roman"/>
        </w:rPr>
        <w:t>koID</w:t>
      </w:r>
      <w:proofErr w:type="spellEnd"/>
    </w:p>
    <w:p w:rsidR="00DF410A" w:rsidRPr="00C12F39" w:rsidRDefault="00DF410A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</w:t>
      </w:r>
      <w:r w:rsidR="00E15D2B" w:rsidRPr="00C12F39">
        <w:rPr>
          <w:rFonts w:cs="Times New Roman"/>
        </w:rPr>
        <w:t xml:space="preserve">  </w:t>
      </w:r>
      <w:r w:rsidR="00A7778B">
        <w:rPr>
          <w:rFonts w:cs="Times New Roman"/>
        </w:rPr>
        <w:t xml:space="preserve">     </w:t>
      </w:r>
      <w:r w:rsidR="00C3123E">
        <w:rPr>
          <w:rFonts w:cs="Times New Roman"/>
        </w:rPr>
        <w:t xml:space="preserve">                 </w:t>
      </w:r>
      <w:commentRangeStart w:id="10"/>
      <w:proofErr w:type="gramStart"/>
      <w:r w:rsidRPr="00C12F39">
        <w:rPr>
          <w:rFonts w:cs="Times New Roman"/>
        </w:rPr>
        <w:t>password</w:t>
      </w:r>
      <w:commentRangeEnd w:id="10"/>
      <w:proofErr w:type="gramEnd"/>
      <w:r w:rsidR="00452B48">
        <w:rPr>
          <w:rStyle w:val="CommentReference"/>
        </w:rPr>
        <w:commentReference w:id="10"/>
      </w:r>
      <w:r w:rsidRPr="00C12F39">
        <w:rPr>
          <w:rFonts w:cs="Times New Roman"/>
        </w:rPr>
        <w:t xml:space="preserve"> = *******</w:t>
      </w:r>
    </w:p>
    <w:p w:rsidR="00DF4E31" w:rsidRPr="00C12F39" w:rsidRDefault="00651BB7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172E3D" w:rsidRPr="0014601D">
        <w:rPr>
          <w:rFonts w:cs="Times New Roman"/>
          <w:b/>
        </w:rPr>
        <w:t>Step 7:-</w:t>
      </w:r>
      <w:r w:rsidR="00B44CAA" w:rsidRPr="00C12F39">
        <w:rPr>
          <w:rFonts w:cs="Times New Roman"/>
        </w:rPr>
        <w:t xml:space="preserve"> Paste the tracked </w:t>
      </w:r>
      <w:proofErr w:type="spellStart"/>
      <w:proofErr w:type="gramStart"/>
      <w:r w:rsidR="00B44CAA" w:rsidRPr="00C12F39">
        <w:rPr>
          <w:rFonts w:cs="Times New Roman"/>
        </w:rPr>
        <w:t>url</w:t>
      </w:r>
      <w:proofErr w:type="spellEnd"/>
      <w:proofErr w:type="gramEnd"/>
      <w:r w:rsidR="00B44CAA" w:rsidRPr="00C12F39">
        <w:rPr>
          <w:rFonts w:cs="Times New Roman"/>
        </w:rPr>
        <w:t xml:space="preserve"> location of build file on </w:t>
      </w:r>
      <w:r w:rsidR="00547E04" w:rsidRPr="00C12F39">
        <w:rPr>
          <w:rFonts w:cs="Times New Roman"/>
        </w:rPr>
        <w:t>the Mozilla</w:t>
      </w:r>
      <w:r w:rsidR="001010B6" w:rsidRPr="00C12F39">
        <w:rPr>
          <w:rFonts w:cs="Times New Roman"/>
        </w:rPr>
        <w:t xml:space="preserve"> </w:t>
      </w:r>
      <w:r w:rsidR="00B44CAA" w:rsidRPr="00C12F39">
        <w:rPr>
          <w:rFonts w:cs="Times New Roman"/>
        </w:rPr>
        <w:t>browser.</w:t>
      </w:r>
      <w:r w:rsidR="00CD14B0" w:rsidRPr="00C12F39">
        <w:rPr>
          <w:rFonts w:cs="Times New Roman"/>
        </w:rPr>
        <w:t xml:space="preserve"> Download the </w:t>
      </w:r>
    </w:p>
    <w:p w:rsidR="00172E3D" w:rsidRPr="00C12F39" w:rsidRDefault="00DF4E3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14601D">
        <w:rPr>
          <w:rFonts w:cs="Times New Roman"/>
        </w:rPr>
        <w:t xml:space="preserve">   </w:t>
      </w:r>
      <w:r w:rsidR="00651BB7">
        <w:rPr>
          <w:rFonts w:cs="Times New Roman"/>
        </w:rPr>
        <w:t xml:space="preserve">     </w:t>
      </w:r>
      <w:proofErr w:type="gramStart"/>
      <w:r w:rsidR="00CD14B0" w:rsidRPr="00C12F39">
        <w:rPr>
          <w:rFonts w:cs="Times New Roman"/>
        </w:rPr>
        <w:t>build</w:t>
      </w:r>
      <w:proofErr w:type="gramEnd"/>
      <w:r w:rsidR="00CD14B0" w:rsidRPr="00C12F39">
        <w:rPr>
          <w:rFonts w:cs="Times New Roman"/>
        </w:rPr>
        <w:t xml:space="preserve"> file and save the file to downloads.</w:t>
      </w:r>
    </w:p>
    <w:p w:rsidR="007B0D7C" w:rsidRDefault="00651BB7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CD14B0" w:rsidRPr="0014601D">
        <w:rPr>
          <w:rFonts w:cs="Times New Roman"/>
          <w:b/>
        </w:rPr>
        <w:t>Step 8:-</w:t>
      </w:r>
      <w:r w:rsidR="00320B04" w:rsidRPr="00C12F39">
        <w:rPr>
          <w:rFonts w:cs="Times New Roman"/>
        </w:rPr>
        <w:t xml:space="preserve"> </w:t>
      </w:r>
      <w:r w:rsidR="006E56DE" w:rsidRPr="00C12F39">
        <w:rPr>
          <w:rFonts w:cs="Times New Roman"/>
        </w:rPr>
        <w:t>Copy the file to ‘C’ folder</w:t>
      </w:r>
      <w:r w:rsidR="00E3294C" w:rsidRPr="00C12F39">
        <w:rPr>
          <w:rFonts w:cs="Times New Roman"/>
        </w:rPr>
        <w:t>/drive</w:t>
      </w:r>
      <w:r w:rsidR="006E56DE" w:rsidRPr="00C12F39">
        <w:rPr>
          <w:rFonts w:cs="Times New Roman"/>
        </w:rPr>
        <w:t>.</w:t>
      </w:r>
    </w:p>
    <w:p w:rsidR="0038559B" w:rsidRDefault="0038559B" w:rsidP="00BF53AC">
      <w:pPr>
        <w:spacing w:after="0"/>
        <w:rPr>
          <w:rFonts w:cs="Times New Roman"/>
        </w:rPr>
      </w:pPr>
    </w:p>
    <w:p w:rsidR="0038559B" w:rsidRPr="00C12F39" w:rsidRDefault="0038559B" w:rsidP="00BF53AC">
      <w:pPr>
        <w:spacing w:after="0"/>
        <w:rPr>
          <w:rFonts w:cs="Times New Roman"/>
        </w:rPr>
      </w:pPr>
    </w:p>
    <w:p w:rsidR="006E5BE7" w:rsidRPr="00C12F39" w:rsidRDefault="00651BB7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BE2614" w:rsidRPr="0014601D">
        <w:rPr>
          <w:rFonts w:cs="Times New Roman"/>
          <w:b/>
        </w:rPr>
        <w:t xml:space="preserve">Step </w:t>
      </w:r>
      <w:r w:rsidR="003C120F" w:rsidRPr="0014601D">
        <w:rPr>
          <w:rFonts w:cs="Times New Roman"/>
          <w:b/>
        </w:rPr>
        <w:t>9</w:t>
      </w:r>
      <w:r w:rsidR="0062335B" w:rsidRPr="0014601D">
        <w:rPr>
          <w:rFonts w:cs="Times New Roman"/>
          <w:b/>
        </w:rPr>
        <w:t>:-</w:t>
      </w:r>
      <w:r w:rsidR="003C120F" w:rsidRPr="00C12F39">
        <w:rPr>
          <w:rFonts w:cs="Times New Roman"/>
        </w:rPr>
        <w:t xml:space="preserve"> </w:t>
      </w:r>
      <w:r w:rsidR="00BE2614" w:rsidRPr="00C12F39">
        <w:rPr>
          <w:rFonts w:cs="Times New Roman"/>
        </w:rPr>
        <w:t>If the deployment already exists and new file came for deployment of the same,</w:t>
      </w:r>
    </w:p>
    <w:p w:rsidR="006E5BE7" w:rsidRPr="00C12F39" w:rsidRDefault="006E5BE7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</w:t>
      </w:r>
      <w:r w:rsidR="00BE2614" w:rsidRPr="00C12F39">
        <w:rPr>
          <w:rFonts w:cs="Times New Roman"/>
        </w:rPr>
        <w:t xml:space="preserve"> </w:t>
      </w:r>
      <w:r w:rsidRPr="00C12F39">
        <w:rPr>
          <w:rFonts w:cs="Times New Roman"/>
        </w:rPr>
        <w:t xml:space="preserve"> </w:t>
      </w:r>
      <w:r w:rsidR="0014601D">
        <w:rPr>
          <w:rFonts w:cs="Times New Roman"/>
        </w:rPr>
        <w:t xml:space="preserve">  </w:t>
      </w:r>
      <w:r w:rsidR="00651BB7">
        <w:rPr>
          <w:rFonts w:cs="Times New Roman"/>
        </w:rPr>
        <w:t xml:space="preserve">      </w:t>
      </w:r>
      <w:proofErr w:type="gramStart"/>
      <w:r w:rsidR="00BE2614" w:rsidRPr="00C12F39">
        <w:rPr>
          <w:rFonts w:cs="Times New Roman"/>
        </w:rPr>
        <w:t>we</w:t>
      </w:r>
      <w:proofErr w:type="gramEnd"/>
      <w:r w:rsidR="00BE2614" w:rsidRPr="00C12F39">
        <w:rPr>
          <w:rFonts w:cs="Times New Roman"/>
        </w:rPr>
        <w:t xml:space="preserve"> need to make sure build file names are same. For</w:t>
      </w:r>
      <w:r w:rsidRPr="00C12F39">
        <w:rPr>
          <w:rFonts w:cs="Times New Roman"/>
        </w:rPr>
        <w:t xml:space="preserve"> </w:t>
      </w:r>
      <w:r w:rsidR="00BE2614" w:rsidRPr="00C12F39">
        <w:rPr>
          <w:rFonts w:cs="Times New Roman"/>
        </w:rPr>
        <w:t>this rename the build file</w:t>
      </w:r>
    </w:p>
    <w:p w:rsidR="0062335B" w:rsidRPr="00C12F39" w:rsidRDefault="006E5BE7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</w:t>
      </w:r>
      <w:r w:rsidR="00C44DAD">
        <w:rPr>
          <w:rFonts w:cs="Times New Roman"/>
        </w:rPr>
        <w:t xml:space="preserve">   </w:t>
      </w:r>
      <w:r w:rsidR="00BE2614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</w:t>
      </w:r>
      <w:proofErr w:type="gramStart"/>
      <w:r w:rsidR="00BE2614" w:rsidRPr="00C12F39">
        <w:rPr>
          <w:rFonts w:cs="Times New Roman"/>
        </w:rPr>
        <w:t>name</w:t>
      </w:r>
      <w:proofErr w:type="gramEnd"/>
      <w:r w:rsidR="00BE2614" w:rsidRPr="00C12F39">
        <w:rPr>
          <w:rFonts w:cs="Times New Roman"/>
        </w:rPr>
        <w:t xml:space="preserve"> as previous build file name.</w:t>
      </w:r>
    </w:p>
    <w:p w:rsidR="001A5E8D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lastRenderedPageBreak/>
        <w:t xml:space="preserve">   </w:t>
      </w:r>
      <w:r w:rsidR="003C120F" w:rsidRPr="00C44DAD">
        <w:rPr>
          <w:rFonts w:cs="Times New Roman"/>
          <w:b/>
        </w:rPr>
        <w:t>Step 10:-</w:t>
      </w:r>
      <w:r w:rsidR="0020162F">
        <w:rPr>
          <w:rFonts w:cs="Times New Roman"/>
          <w:b/>
        </w:rPr>
        <w:t xml:space="preserve"> </w:t>
      </w:r>
      <w:r w:rsidR="003C120F" w:rsidRPr="00C12F39">
        <w:rPr>
          <w:rFonts w:cs="Times New Roman"/>
        </w:rPr>
        <w:t>Then copy the file to apps folder then check the deployment</w:t>
      </w:r>
      <w:r w:rsidR="001A5E8D" w:rsidRPr="00C12F39">
        <w:rPr>
          <w:rFonts w:cs="Times New Roman"/>
        </w:rPr>
        <w:t xml:space="preserve"> </w:t>
      </w:r>
      <w:r w:rsidR="003C120F" w:rsidRPr="00C12F39">
        <w:rPr>
          <w:rFonts w:cs="Times New Roman"/>
        </w:rPr>
        <w:t>happens or not. If</w:t>
      </w:r>
    </w:p>
    <w:p w:rsidR="00BE2614" w:rsidRPr="00C12F39" w:rsidRDefault="001A5E8D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</w:t>
      </w:r>
      <w:r w:rsidR="003C120F" w:rsidRPr="00C12F39">
        <w:rPr>
          <w:rFonts w:cs="Times New Roman"/>
        </w:rPr>
        <w:t xml:space="preserve">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proofErr w:type="gramStart"/>
      <w:r w:rsidR="003C120F" w:rsidRPr="00C12F39">
        <w:rPr>
          <w:rFonts w:cs="Times New Roman"/>
        </w:rPr>
        <w:t>it</w:t>
      </w:r>
      <w:proofErr w:type="gramEnd"/>
      <w:r w:rsidR="003C120F" w:rsidRPr="00C12F39">
        <w:rPr>
          <w:rFonts w:cs="Times New Roman"/>
        </w:rPr>
        <w:t xml:space="preserve"> happened then ok otherwise we need to</w:t>
      </w:r>
      <w:r w:rsidRPr="00C12F39">
        <w:rPr>
          <w:rFonts w:cs="Times New Roman"/>
        </w:rPr>
        <w:t xml:space="preserve"> </w:t>
      </w:r>
      <w:r w:rsidR="003C120F" w:rsidRPr="00C12F39">
        <w:rPr>
          <w:rFonts w:cs="Times New Roman"/>
        </w:rPr>
        <w:t>restart the server.</w:t>
      </w:r>
    </w:p>
    <w:p w:rsidR="001A5E8D" w:rsidRPr="00C12F39" w:rsidRDefault="008B6980" w:rsidP="003C120F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3C120F" w:rsidRPr="00C44DAD">
        <w:rPr>
          <w:rFonts w:cs="Times New Roman"/>
          <w:b/>
        </w:rPr>
        <w:t>Step 11:-</w:t>
      </w:r>
      <w:r w:rsidR="00C44DAD" w:rsidRPr="00C44DAD">
        <w:rPr>
          <w:rFonts w:cs="Times New Roman"/>
          <w:b/>
        </w:rPr>
        <w:t xml:space="preserve"> </w:t>
      </w:r>
      <w:r w:rsidR="00775165" w:rsidRPr="00C12F39">
        <w:rPr>
          <w:rFonts w:cs="Times New Roman"/>
        </w:rPr>
        <w:t xml:space="preserve">Now </w:t>
      </w:r>
      <w:proofErr w:type="gramStart"/>
      <w:r w:rsidR="00775165" w:rsidRPr="00C12F39">
        <w:rPr>
          <w:rFonts w:cs="Times New Roman"/>
        </w:rPr>
        <w:t>S</w:t>
      </w:r>
      <w:r w:rsidR="003C120F" w:rsidRPr="00C12F39">
        <w:rPr>
          <w:rFonts w:cs="Times New Roman"/>
        </w:rPr>
        <w:t>top</w:t>
      </w:r>
      <w:proofErr w:type="gramEnd"/>
      <w:r w:rsidR="003C120F" w:rsidRPr="00C12F39">
        <w:rPr>
          <w:rFonts w:cs="Times New Roman"/>
        </w:rPr>
        <w:t xml:space="preserve"> the mule server using</w:t>
      </w:r>
      <w:r w:rsidR="00775165" w:rsidRPr="00C12F39">
        <w:rPr>
          <w:rFonts w:cs="Times New Roman"/>
        </w:rPr>
        <w:t xml:space="preserve"> ‘</w:t>
      </w:r>
      <w:r w:rsidR="003C120F" w:rsidRPr="00C44DAD">
        <w:rPr>
          <w:rFonts w:cs="Times New Roman"/>
          <w:highlight w:val="yellow"/>
        </w:rPr>
        <w:t>mule stop</w:t>
      </w:r>
      <w:r w:rsidR="003C120F" w:rsidRPr="00C44DAD">
        <w:rPr>
          <w:rFonts w:cs="Times New Roman"/>
        </w:rPr>
        <w:t>’</w:t>
      </w:r>
      <w:r w:rsidR="003C120F" w:rsidRPr="00C12F39">
        <w:rPr>
          <w:rFonts w:cs="Times New Roman"/>
        </w:rPr>
        <w:t xml:space="preserve"> command from windows command </w:t>
      </w:r>
    </w:p>
    <w:p w:rsidR="003C120F" w:rsidRPr="00C12F39" w:rsidRDefault="001A5E8D" w:rsidP="003C120F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proofErr w:type="gramStart"/>
      <w:r w:rsidR="003C120F" w:rsidRPr="00C12F39">
        <w:rPr>
          <w:rFonts w:cs="Times New Roman"/>
        </w:rPr>
        <w:t>line</w:t>
      </w:r>
      <w:proofErr w:type="gramEnd"/>
      <w:r w:rsidR="003C120F" w:rsidRPr="00C12F39">
        <w:rPr>
          <w:rFonts w:cs="Times New Roman"/>
        </w:rPr>
        <w:t xml:space="preserve"> console.</w:t>
      </w:r>
    </w:p>
    <w:p w:rsidR="006F08B3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596BF6" w:rsidRPr="00C44DAD">
        <w:rPr>
          <w:rFonts w:cs="Times New Roman"/>
          <w:b/>
        </w:rPr>
        <w:t>Step 12:-</w:t>
      </w:r>
      <w:r w:rsidR="00C44DAD">
        <w:rPr>
          <w:rFonts w:cs="Times New Roman"/>
        </w:rPr>
        <w:t xml:space="preserve"> </w:t>
      </w:r>
      <w:r w:rsidR="00596BF6" w:rsidRPr="00C12F39">
        <w:rPr>
          <w:rFonts w:cs="Times New Roman"/>
        </w:rPr>
        <w:t>Now start the server using the ‘</w:t>
      </w:r>
      <w:r w:rsidR="00596BF6" w:rsidRPr="00C12F39">
        <w:rPr>
          <w:rFonts w:cs="Times New Roman"/>
          <w:highlight w:val="yellow"/>
        </w:rPr>
        <w:t>mule start</w:t>
      </w:r>
      <w:r w:rsidR="00D96E5B" w:rsidRPr="00C12F39">
        <w:rPr>
          <w:rFonts w:cs="Times New Roman"/>
          <w:highlight w:val="yellow"/>
        </w:rPr>
        <w:t xml:space="preserve"> &lt;parameters&gt;</w:t>
      </w:r>
      <w:r w:rsidR="00596BF6" w:rsidRPr="00C12F39">
        <w:rPr>
          <w:rFonts w:cs="Times New Roman"/>
        </w:rPr>
        <w:t>’ command</w:t>
      </w:r>
      <w:r w:rsidR="006F08B3" w:rsidRPr="00C12F39">
        <w:rPr>
          <w:rFonts w:cs="Times New Roman"/>
        </w:rPr>
        <w:t xml:space="preserve"> </w:t>
      </w:r>
      <w:r w:rsidR="00596BF6" w:rsidRPr="00C12F39">
        <w:rPr>
          <w:rFonts w:cs="Times New Roman"/>
        </w:rPr>
        <w:t xml:space="preserve">from </w:t>
      </w:r>
    </w:p>
    <w:p w:rsidR="003C120F" w:rsidRPr="00C12F39" w:rsidRDefault="006F08B3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proofErr w:type="gramStart"/>
      <w:r w:rsidR="00596BF6" w:rsidRPr="00C12F39">
        <w:rPr>
          <w:rFonts w:cs="Times New Roman"/>
        </w:rPr>
        <w:t>windows</w:t>
      </w:r>
      <w:proofErr w:type="gramEnd"/>
      <w:r w:rsidR="00596BF6" w:rsidRPr="00C12F39">
        <w:rPr>
          <w:rFonts w:cs="Times New Roman"/>
        </w:rPr>
        <w:t xml:space="preserve"> command line console.</w:t>
      </w:r>
    </w:p>
    <w:p w:rsidR="00151D77" w:rsidRPr="00C12F39" w:rsidRDefault="00151D77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</w:t>
      </w:r>
      <w:r w:rsidR="00E11494" w:rsidRPr="00C12F39">
        <w:rPr>
          <w:rFonts w:cs="Times New Roman"/>
        </w:rPr>
        <w:t xml:space="preserve">   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r w:rsidRPr="00C12F39">
        <w:rPr>
          <w:rFonts w:cs="Times New Roman"/>
        </w:rPr>
        <w:t>Parameters right now are</w:t>
      </w:r>
    </w:p>
    <w:p w:rsidR="00151D77" w:rsidRPr="00C12F39" w:rsidRDefault="00151D77" w:rsidP="00BF53AC">
      <w:pPr>
        <w:spacing w:after="0"/>
        <w:rPr>
          <w:rStyle w:val="Hyperlink"/>
          <w:rFonts w:cs="Times New Roman"/>
        </w:rPr>
      </w:pPr>
      <w:r w:rsidRPr="00C12F39">
        <w:rPr>
          <w:rFonts w:cs="Times New Roman"/>
        </w:rPr>
        <w:t xml:space="preserve">           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</w:t>
      </w:r>
      <w:r w:rsidRPr="00C12F39">
        <w:rPr>
          <w:rFonts w:cs="Times New Roman"/>
        </w:rPr>
        <w:t xml:space="preserve"> </w:t>
      </w:r>
      <w:r w:rsidR="0020162F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</w:t>
      </w:r>
      <w:r w:rsidR="006F08B3" w:rsidRPr="00C12F39">
        <w:rPr>
          <w:rFonts w:cs="Times New Roman"/>
          <w:highlight w:val="yellow"/>
        </w:rPr>
        <w:t>[</w:t>
      </w:r>
      <w:r w:rsidRPr="00C12F39">
        <w:rPr>
          <w:rFonts w:cs="Times New Roman"/>
          <w:highlight w:val="yellow"/>
        </w:rPr>
        <w:t>-M-</w:t>
      </w:r>
      <w:proofErr w:type="spellStart"/>
      <w:r w:rsidRPr="00C12F39">
        <w:rPr>
          <w:rFonts w:cs="Times New Roman"/>
          <w:highlight w:val="yellow"/>
        </w:rPr>
        <w:t>Dsap.inbound.mule.env</w:t>
      </w:r>
      <w:proofErr w:type="spellEnd"/>
      <w:r w:rsidRPr="00C12F39">
        <w:rPr>
          <w:rFonts w:cs="Times New Roman"/>
          <w:highlight w:val="yellow"/>
        </w:rPr>
        <w:t xml:space="preserve">=test </w:t>
      </w:r>
      <w:hyperlink r:id="rId12" w:history="1">
        <w:r w:rsidRPr="00C12F39">
          <w:rPr>
            <w:rStyle w:val="Hyperlink"/>
            <w:rFonts w:cs="Times New Roman"/>
            <w:color w:val="auto"/>
            <w:highlight w:val="yellow"/>
            <w:u w:val="none"/>
          </w:rPr>
          <w:t>-M-Dsap.inbound.key=cokewdsit@16coke</w:t>
        </w:r>
      </w:hyperlink>
      <w:r w:rsidRPr="00C12F39">
        <w:rPr>
          <w:rStyle w:val="Hyperlink"/>
          <w:rFonts w:cs="Times New Roman"/>
          <w:color w:val="auto"/>
          <w:highlight w:val="yellow"/>
        </w:rPr>
        <w:t>]</w:t>
      </w:r>
    </w:p>
    <w:p w:rsidR="00DF0381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106946" w:rsidRPr="00142AC2">
        <w:rPr>
          <w:rFonts w:cs="Times New Roman"/>
          <w:b/>
        </w:rPr>
        <w:t>Step 13:-</w:t>
      </w:r>
      <w:r w:rsidR="00106946" w:rsidRPr="00C12F39">
        <w:rPr>
          <w:rFonts w:cs="Times New Roman"/>
        </w:rPr>
        <w:t xml:space="preserve"> If it deploys successfully it will create the anchor file, if it failed to create the</w:t>
      </w:r>
    </w:p>
    <w:p w:rsidR="00DF0381" w:rsidRPr="00C12F39" w:rsidRDefault="00DF038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</w:t>
      </w:r>
      <w:r w:rsidR="00106946" w:rsidRPr="00C12F39">
        <w:rPr>
          <w:rFonts w:cs="Times New Roman"/>
        </w:rPr>
        <w:t xml:space="preserve"> </w:t>
      </w:r>
      <w:r w:rsidRPr="00C12F39">
        <w:rPr>
          <w:rFonts w:cs="Times New Roman"/>
        </w:rPr>
        <w:t xml:space="preserve">           </w:t>
      </w:r>
      <w:r w:rsidR="00142AC2">
        <w:rPr>
          <w:rFonts w:cs="Times New Roman"/>
        </w:rPr>
        <w:t xml:space="preserve">  </w:t>
      </w:r>
      <w:r w:rsidR="008B6980">
        <w:rPr>
          <w:rFonts w:cs="Times New Roman"/>
        </w:rPr>
        <w:t xml:space="preserve">   </w:t>
      </w:r>
      <w:proofErr w:type="gramStart"/>
      <w:r w:rsidR="00106946" w:rsidRPr="00C12F39">
        <w:rPr>
          <w:rFonts w:cs="Times New Roman"/>
        </w:rPr>
        <w:t>anchor</w:t>
      </w:r>
      <w:proofErr w:type="gramEnd"/>
      <w:r w:rsidR="00106946" w:rsidRPr="00C12F39">
        <w:rPr>
          <w:rFonts w:cs="Times New Roman"/>
        </w:rPr>
        <w:t xml:space="preserve"> file, please send the corresponding log file from logs folder to the </w:t>
      </w:r>
    </w:p>
    <w:p w:rsidR="00106946" w:rsidRPr="00C12F39" w:rsidRDefault="00DF038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 </w:t>
      </w:r>
      <w:r w:rsidR="00142AC2">
        <w:rPr>
          <w:rFonts w:cs="Times New Roman"/>
        </w:rPr>
        <w:t xml:space="preserve">  </w:t>
      </w:r>
      <w:r w:rsidR="008B6980">
        <w:rPr>
          <w:rFonts w:cs="Times New Roman"/>
        </w:rPr>
        <w:t xml:space="preserve">   </w:t>
      </w:r>
      <w:proofErr w:type="gramStart"/>
      <w:r w:rsidR="00106946" w:rsidRPr="00C12F39">
        <w:rPr>
          <w:rFonts w:cs="Times New Roman"/>
        </w:rPr>
        <w:t>developer</w:t>
      </w:r>
      <w:proofErr w:type="gramEnd"/>
      <w:r w:rsidR="00106946" w:rsidRPr="00C12F39">
        <w:rPr>
          <w:rFonts w:cs="Times New Roman"/>
        </w:rPr>
        <w:t xml:space="preserve">. So </w:t>
      </w:r>
      <w:r w:rsidR="00574DA3" w:rsidRPr="00C12F39">
        <w:rPr>
          <w:rFonts w:cs="Times New Roman"/>
        </w:rPr>
        <w:t>they</w:t>
      </w:r>
      <w:r w:rsidR="00106946" w:rsidRPr="00C12F39">
        <w:rPr>
          <w:rFonts w:cs="Times New Roman"/>
        </w:rPr>
        <w:t xml:space="preserve"> can fix the issue.</w:t>
      </w:r>
    </w:p>
    <w:p w:rsidR="00DF0381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DF6DAE" w:rsidRPr="00E3022A">
        <w:rPr>
          <w:rFonts w:cs="Times New Roman"/>
          <w:b/>
        </w:rPr>
        <w:t>Step 14:</w:t>
      </w:r>
      <w:proofErr w:type="gramStart"/>
      <w:r w:rsidR="00DF6DAE" w:rsidRPr="00E3022A">
        <w:rPr>
          <w:rFonts w:cs="Times New Roman"/>
          <w:b/>
        </w:rPr>
        <w:t>-</w:t>
      </w:r>
      <w:r w:rsidR="00DF6DAE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DF6DAE" w:rsidRPr="00C12F39">
        <w:rPr>
          <w:rFonts w:cs="Times New Roman"/>
        </w:rPr>
        <w:t>If</w:t>
      </w:r>
      <w:proofErr w:type="gramEnd"/>
      <w:r w:rsidR="00DF6DAE" w:rsidRPr="00C12F39">
        <w:rPr>
          <w:rFonts w:cs="Times New Roman"/>
        </w:rPr>
        <w:t xml:space="preserve"> the deployment is stuck and start</w:t>
      </w:r>
      <w:r w:rsidR="00593F04" w:rsidRPr="00C12F39">
        <w:rPr>
          <w:rFonts w:cs="Times New Roman"/>
        </w:rPr>
        <w:t>ed server</w:t>
      </w:r>
      <w:r w:rsidR="00DF6DAE" w:rsidRPr="00C12F39">
        <w:rPr>
          <w:rFonts w:cs="Times New Roman"/>
        </w:rPr>
        <w:t xml:space="preserve"> is not deploying</w:t>
      </w:r>
      <w:r w:rsidR="00DF0381" w:rsidRPr="00C12F39">
        <w:rPr>
          <w:rFonts w:cs="Times New Roman"/>
        </w:rPr>
        <w:t xml:space="preserve"> </w:t>
      </w:r>
      <w:r w:rsidR="00DF6DAE" w:rsidRPr="00C12F39">
        <w:rPr>
          <w:rFonts w:cs="Times New Roman"/>
        </w:rPr>
        <w:t xml:space="preserve">any other app </w:t>
      </w:r>
    </w:p>
    <w:p w:rsidR="00DF6DAE" w:rsidRPr="00C12F39" w:rsidRDefault="00DF038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 </w:t>
      </w:r>
      <w:r w:rsidR="00E3022A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proofErr w:type="gramStart"/>
      <w:r w:rsidR="00DF6DAE" w:rsidRPr="00C12F39">
        <w:rPr>
          <w:rFonts w:cs="Times New Roman"/>
        </w:rPr>
        <w:t>we</w:t>
      </w:r>
      <w:proofErr w:type="gramEnd"/>
      <w:r w:rsidR="00DF6DAE" w:rsidRPr="00C12F39">
        <w:rPr>
          <w:rFonts w:cs="Times New Roman"/>
        </w:rPr>
        <w:t xml:space="preserve"> need to do the following</w:t>
      </w:r>
    </w:p>
    <w:p w:rsidR="009661E9" w:rsidRPr="00C12F39" w:rsidRDefault="00DF0381" w:rsidP="00DF0381">
      <w:pPr>
        <w:spacing w:after="0"/>
        <w:ind w:left="12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E3022A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 </w:t>
      </w:r>
      <w:r w:rsidRPr="00C12F39">
        <w:rPr>
          <w:rFonts w:cs="Times New Roman"/>
          <w:b/>
        </w:rPr>
        <w:t>#</w:t>
      </w:r>
      <w:r w:rsidRPr="00C12F39">
        <w:rPr>
          <w:rFonts w:cs="Times New Roman"/>
        </w:rPr>
        <w:t xml:space="preserve"> </w:t>
      </w:r>
      <w:r w:rsidR="009661E9" w:rsidRPr="00C12F39">
        <w:rPr>
          <w:rFonts w:cs="Times New Roman"/>
        </w:rPr>
        <w:t xml:space="preserve">Go to </w:t>
      </w:r>
      <w:proofErr w:type="spellStart"/>
      <w:r w:rsidR="009661E9" w:rsidRPr="00C12F39">
        <w:rPr>
          <w:rFonts w:cs="Times New Roman"/>
        </w:rPr>
        <w:t>google</w:t>
      </w:r>
      <w:proofErr w:type="spellEnd"/>
      <w:r w:rsidR="009661E9" w:rsidRPr="00C12F39">
        <w:rPr>
          <w:rFonts w:cs="Times New Roman"/>
        </w:rPr>
        <w:t xml:space="preserve"> and search for killing windows service.</w:t>
      </w:r>
    </w:p>
    <w:p w:rsidR="009661E9" w:rsidRPr="00C12F39" w:rsidRDefault="00DF0381" w:rsidP="00DF0381">
      <w:pPr>
        <w:spacing w:after="0"/>
        <w:ind w:left="12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E3022A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 </w:t>
      </w:r>
      <w:r w:rsidRPr="00C12F39">
        <w:rPr>
          <w:rFonts w:cs="Times New Roman"/>
          <w:b/>
        </w:rPr>
        <w:t>#</w:t>
      </w:r>
      <w:r w:rsidRPr="00C12F39">
        <w:rPr>
          <w:rFonts w:cs="Times New Roman"/>
        </w:rPr>
        <w:t xml:space="preserve"> </w:t>
      </w:r>
      <w:r w:rsidR="009661E9" w:rsidRPr="00C12F39">
        <w:rPr>
          <w:rFonts w:cs="Times New Roman"/>
        </w:rPr>
        <w:t>Use that details to kill windows service mule enterprise edition 3.7.1</w:t>
      </w:r>
    </w:p>
    <w:p w:rsidR="004D27A4" w:rsidRPr="00C12F39" w:rsidRDefault="00DF0381" w:rsidP="00DF0381">
      <w:pPr>
        <w:spacing w:after="0"/>
        <w:ind w:left="12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E3022A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 </w:t>
      </w:r>
      <w:r w:rsidRPr="00C12F39">
        <w:rPr>
          <w:rFonts w:cs="Times New Roman"/>
          <w:b/>
        </w:rPr>
        <w:t>#</w:t>
      </w:r>
      <w:r w:rsidRPr="00C12F39">
        <w:rPr>
          <w:rFonts w:cs="Times New Roman"/>
        </w:rPr>
        <w:t xml:space="preserve"> </w:t>
      </w:r>
      <w:r w:rsidR="009661E9" w:rsidRPr="00C12F39">
        <w:rPr>
          <w:rFonts w:cs="Times New Roman"/>
        </w:rPr>
        <w:t xml:space="preserve">Open task manager </w:t>
      </w:r>
      <w:r w:rsidR="00F73574" w:rsidRPr="00C12F39">
        <w:rPr>
          <w:rFonts w:cs="Times New Roman"/>
        </w:rPr>
        <w:t>and kill</w:t>
      </w:r>
      <w:r w:rsidR="009661E9" w:rsidRPr="00C12F39">
        <w:rPr>
          <w:rFonts w:cs="Times New Roman"/>
        </w:rPr>
        <w:t xml:space="preserve"> the java process that is got 0% </w:t>
      </w:r>
      <w:r w:rsidR="00F16F05" w:rsidRPr="00C12F39">
        <w:rPr>
          <w:rFonts w:cs="Times New Roman"/>
        </w:rPr>
        <w:t>CPU</w:t>
      </w:r>
      <w:r w:rsidR="009661E9" w:rsidRPr="00C12F39">
        <w:rPr>
          <w:rFonts w:cs="Times New Roman"/>
        </w:rPr>
        <w:t xml:space="preserve"> </w:t>
      </w:r>
      <w:r w:rsidR="00741DAC" w:rsidRPr="00C12F39">
        <w:rPr>
          <w:rFonts w:cs="Times New Roman"/>
        </w:rPr>
        <w:t>utilization</w:t>
      </w:r>
      <w:r w:rsidR="009661E9" w:rsidRPr="00C12F39">
        <w:rPr>
          <w:rFonts w:cs="Times New Roman"/>
        </w:rPr>
        <w:t>.</w:t>
      </w:r>
    </w:p>
    <w:p w:rsidR="008771D9" w:rsidRPr="00C12F39" w:rsidRDefault="008771D9" w:rsidP="008771D9">
      <w:pPr>
        <w:spacing w:after="0"/>
        <w:rPr>
          <w:rFonts w:cs="Times New Roman"/>
        </w:rPr>
      </w:pPr>
    </w:p>
    <w:p w:rsidR="00ED21A2" w:rsidRDefault="00ED21A2" w:rsidP="00ED21A2">
      <w:pPr>
        <w:spacing w:after="0"/>
        <w:rPr>
          <w:rFonts w:ascii="Consolas" w:hAnsi="Consolas" w:cs="Consolas"/>
          <w:b/>
          <w:sz w:val="24"/>
          <w:u w:val="single"/>
        </w:rPr>
      </w:pPr>
    </w:p>
    <w:p w:rsidR="00ED21A2" w:rsidRPr="00F557B4" w:rsidRDefault="00ED21A2" w:rsidP="00ED21A2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11" w:name="_Toc460424526"/>
      <w:r>
        <w:rPr>
          <w:rFonts w:ascii="Calibri" w:eastAsia="Times New Roman" w:hAnsi="Calibri" w:cs="Times New Roman"/>
          <w:sz w:val="28"/>
        </w:rPr>
        <w:t>Common Reasons for Deployment Failure</w:t>
      </w:r>
      <w:bookmarkEnd w:id="11"/>
    </w:p>
    <w:p w:rsidR="00BF41D9" w:rsidRPr="00ED21A2" w:rsidRDefault="00ED21A2" w:rsidP="00ED21A2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:rsidR="004A723E" w:rsidRDefault="00ED21A2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</w:t>
      </w:r>
      <w:r w:rsidR="00A13451">
        <w:rPr>
          <w:rFonts w:cs="Times New Roman"/>
        </w:rPr>
        <w:t xml:space="preserve">   </w:t>
      </w:r>
      <w:r>
        <w:rPr>
          <w:rFonts w:cs="Times New Roman"/>
        </w:rPr>
        <w:t>There are s</w:t>
      </w:r>
      <w:r w:rsidR="003666D3" w:rsidRPr="00C12F39">
        <w:rPr>
          <w:rFonts w:cs="Times New Roman"/>
        </w:rPr>
        <w:t>ome of the r</w:t>
      </w:r>
      <w:r w:rsidR="00321E5C" w:rsidRPr="00C12F39">
        <w:rPr>
          <w:rFonts w:cs="Times New Roman"/>
        </w:rPr>
        <w:t xml:space="preserve">easons, why successfully build </w:t>
      </w:r>
      <w:r w:rsidR="003666D3" w:rsidRPr="00C12F39">
        <w:rPr>
          <w:rFonts w:cs="Times New Roman"/>
        </w:rPr>
        <w:t>code</w:t>
      </w:r>
      <w:r w:rsidR="001C7328" w:rsidRPr="00C12F39">
        <w:rPr>
          <w:rFonts w:cs="Times New Roman"/>
        </w:rPr>
        <w:t xml:space="preserve"> </w:t>
      </w:r>
      <w:r w:rsidR="003666D3" w:rsidRPr="00C12F39">
        <w:rPr>
          <w:rFonts w:cs="Times New Roman"/>
        </w:rPr>
        <w:t>(in local system) fail</w:t>
      </w:r>
      <w:r w:rsidR="004A723E" w:rsidRPr="00C12F39">
        <w:rPr>
          <w:rFonts w:cs="Times New Roman"/>
        </w:rPr>
        <w:t>s</w:t>
      </w:r>
      <w:r w:rsidR="003666D3" w:rsidRPr="00C12F39">
        <w:rPr>
          <w:rFonts w:cs="Times New Roman"/>
        </w:rPr>
        <w:t xml:space="preserve"> </w:t>
      </w:r>
      <w:r w:rsidR="00BF41D9" w:rsidRPr="00C12F39">
        <w:rPr>
          <w:rFonts w:cs="Times New Roman"/>
        </w:rPr>
        <w:t xml:space="preserve">on premise </w:t>
      </w:r>
    </w:p>
    <w:p w:rsidR="003468A0" w:rsidRPr="00C12F39" w:rsidRDefault="00ED21A2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="00A13451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</w:t>
      </w:r>
      <w:proofErr w:type="gramStart"/>
      <w:r w:rsidR="00A13451">
        <w:rPr>
          <w:rFonts w:cs="Times New Roman"/>
        </w:rPr>
        <w:t>deployment</w:t>
      </w:r>
      <w:proofErr w:type="gramEnd"/>
      <w:r w:rsidR="003666D3" w:rsidRPr="00C12F39">
        <w:rPr>
          <w:rFonts w:cs="Times New Roman"/>
        </w:rPr>
        <w:t>.</w:t>
      </w:r>
    </w:p>
    <w:p w:rsidR="003666D3" w:rsidRPr="00C12F39" w:rsidRDefault="00A13451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   </w:t>
      </w:r>
      <w:r w:rsidR="003666D3" w:rsidRPr="00F32B9F">
        <w:rPr>
          <w:rFonts w:cs="Times New Roman"/>
          <w:b/>
        </w:rPr>
        <w:t>1).</w:t>
      </w:r>
      <w:r w:rsidR="00315167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3666D3" w:rsidRPr="00C12F39">
        <w:rPr>
          <w:rFonts w:cs="Times New Roman"/>
        </w:rPr>
        <w:t>Forget to delete the http connecter, which is me</w:t>
      </w:r>
      <w:r w:rsidR="000472C1" w:rsidRPr="00C12F39">
        <w:rPr>
          <w:rFonts w:cs="Times New Roman"/>
        </w:rPr>
        <w:t>a</w:t>
      </w:r>
      <w:r w:rsidR="003666D3" w:rsidRPr="00C12F39">
        <w:rPr>
          <w:rFonts w:cs="Times New Roman"/>
        </w:rPr>
        <w:t>nt for development testing.</w:t>
      </w:r>
    </w:p>
    <w:p w:rsidR="00EB27CB" w:rsidRPr="00C12F39" w:rsidRDefault="00A13451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   </w:t>
      </w:r>
      <w:r w:rsidR="003666D3" w:rsidRPr="00F32B9F">
        <w:rPr>
          <w:rFonts w:cs="Times New Roman"/>
          <w:b/>
        </w:rPr>
        <w:t>2).</w:t>
      </w:r>
      <w:r w:rsidR="003666D3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3666D3" w:rsidRPr="00C12F39">
        <w:rPr>
          <w:rFonts w:cs="Times New Roman"/>
        </w:rPr>
        <w:t xml:space="preserve">Java version </w:t>
      </w:r>
      <w:r w:rsidR="000472C1" w:rsidRPr="00C12F39">
        <w:rPr>
          <w:rFonts w:cs="Times New Roman"/>
        </w:rPr>
        <w:t>conflict</w:t>
      </w:r>
      <w:r w:rsidR="003666D3" w:rsidRPr="00C12F39">
        <w:rPr>
          <w:rFonts w:cs="Times New Roman"/>
        </w:rPr>
        <w:t xml:space="preserve">. Suppose </w:t>
      </w:r>
      <w:r w:rsidR="00AF3A19" w:rsidRPr="00C12F39">
        <w:rPr>
          <w:rFonts w:cs="Times New Roman"/>
        </w:rPr>
        <w:t>the</w:t>
      </w:r>
      <w:r w:rsidR="003666D3" w:rsidRPr="00C12F39">
        <w:rPr>
          <w:rFonts w:cs="Times New Roman"/>
        </w:rPr>
        <w:t xml:space="preserve"> code is build </w:t>
      </w:r>
      <w:proofErr w:type="spellStart"/>
      <w:r w:rsidR="000472C1" w:rsidRPr="00C12F39">
        <w:rPr>
          <w:rFonts w:cs="Times New Roman"/>
        </w:rPr>
        <w:t>pn</w:t>
      </w:r>
      <w:proofErr w:type="spellEnd"/>
      <w:r w:rsidR="000472C1" w:rsidRPr="00C12F39">
        <w:rPr>
          <w:rFonts w:cs="Times New Roman"/>
        </w:rPr>
        <w:t xml:space="preserve"> JDK 1.8</w:t>
      </w:r>
      <w:r w:rsidR="003666D3" w:rsidRPr="00C12F39">
        <w:rPr>
          <w:rFonts w:cs="Times New Roman"/>
        </w:rPr>
        <w:t>, but while deploy</w:t>
      </w:r>
      <w:r w:rsidR="00AF3A19" w:rsidRPr="00C12F39">
        <w:rPr>
          <w:rFonts w:cs="Times New Roman"/>
        </w:rPr>
        <w:t>ing</w:t>
      </w:r>
      <w:r w:rsidR="003666D3" w:rsidRPr="00C12F39">
        <w:rPr>
          <w:rFonts w:cs="Times New Roman"/>
        </w:rPr>
        <w:t xml:space="preserve"> </w:t>
      </w:r>
      <w:r w:rsidR="00AF3A19" w:rsidRPr="00C12F39">
        <w:rPr>
          <w:rFonts w:cs="Times New Roman"/>
        </w:rPr>
        <w:t>o</w:t>
      </w:r>
      <w:r w:rsidR="003666D3" w:rsidRPr="00C12F39">
        <w:rPr>
          <w:rFonts w:cs="Times New Roman"/>
        </w:rPr>
        <w:t>n</w:t>
      </w:r>
    </w:p>
    <w:p w:rsidR="00B82785" w:rsidRPr="00C12F39" w:rsidRDefault="00EB27CB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3666D3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proofErr w:type="gramStart"/>
      <w:r w:rsidR="003666D3" w:rsidRPr="00C12F39">
        <w:rPr>
          <w:rFonts w:cs="Times New Roman"/>
        </w:rPr>
        <w:t>server</w:t>
      </w:r>
      <w:proofErr w:type="gramEnd"/>
      <w:r w:rsidR="003666D3" w:rsidRPr="00C12F39">
        <w:rPr>
          <w:rFonts w:cs="Times New Roman"/>
        </w:rPr>
        <w:t xml:space="preserve"> </w:t>
      </w:r>
      <w:r w:rsidR="002A09FE" w:rsidRPr="00C12F39">
        <w:rPr>
          <w:rFonts w:cs="Times New Roman"/>
        </w:rPr>
        <w:t xml:space="preserve">JDK </w:t>
      </w:r>
      <w:r w:rsidR="000472C1" w:rsidRPr="00C12F39">
        <w:rPr>
          <w:rFonts w:cs="Times New Roman"/>
        </w:rPr>
        <w:t>1.7</w:t>
      </w:r>
      <w:r w:rsidR="002A09FE" w:rsidRPr="00C12F39">
        <w:rPr>
          <w:rFonts w:cs="Times New Roman"/>
        </w:rPr>
        <w:t xml:space="preserve"> o</w:t>
      </w:r>
      <w:r w:rsidR="000472C1" w:rsidRPr="00C12F39">
        <w:rPr>
          <w:rFonts w:cs="Times New Roman"/>
        </w:rPr>
        <w:t xml:space="preserve">r </w:t>
      </w:r>
      <w:r w:rsidR="00AF3A19" w:rsidRPr="00C12F39">
        <w:rPr>
          <w:rFonts w:cs="Times New Roman"/>
        </w:rPr>
        <w:t>lower</w:t>
      </w:r>
      <w:r w:rsidR="000472C1" w:rsidRPr="00C12F39">
        <w:rPr>
          <w:rFonts w:cs="Times New Roman"/>
        </w:rPr>
        <w:t xml:space="preserve"> version is there, then </w:t>
      </w:r>
      <w:r w:rsidR="00915E87" w:rsidRPr="00C12F39">
        <w:rPr>
          <w:rFonts w:cs="Times New Roman"/>
        </w:rPr>
        <w:t>the build</w:t>
      </w:r>
      <w:r w:rsidR="002A09FE" w:rsidRPr="00C12F39">
        <w:rPr>
          <w:rFonts w:cs="Times New Roman"/>
        </w:rPr>
        <w:t xml:space="preserve"> deployment </w:t>
      </w:r>
      <w:r w:rsidR="00915E87" w:rsidRPr="00C12F39">
        <w:rPr>
          <w:rFonts w:cs="Times New Roman"/>
        </w:rPr>
        <w:t xml:space="preserve">will </w:t>
      </w:r>
      <w:r w:rsidR="002A09FE" w:rsidRPr="00C12F39">
        <w:rPr>
          <w:rFonts w:cs="Times New Roman"/>
        </w:rPr>
        <w:t>fail.</w:t>
      </w:r>
      <w:r w:rsidR="00D15DBD" w:rsidRPr="00C12F39">
        <w:rPr>
          <w:rFonts w:cs="Times New Roman"/>
        </w:rPr>
        <w:t xml:space="preserve"> We need</w:t>
      </w:r>
    </w:p>
    <w:p w:rsidR="00B82785" w:rsidRPr="00C12F39" w:rsidRDefault="00D15DBD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</w:t>
      </w:r>
      <w:r w:rsidR="00B82785" w:rsidRPr="00C12F39">
        <w:rPr>
          <w:rFonts w:cs="Times New Roman"/>
        </w:rPr>
        <w:t xml:space="preserve">    </w:t>
      </w:r>
      <w:r w:rsidR="00A13451">
        <w:rPr>
          <w:rFonts w:cs="Times New Roman"/>
        </w:rPr>
        <w:t xml:space="preserve">          </w:t>
      </w:r>
      <w:proofErr w:type="gramStart"/>
      <w:r w:rsidRPr="00C12F39">
        <w:rPr>
          <w:rFonts w:cs="Times New Roman"/>
        </w:rPr>
        <w:t>to</w:t>
      </w:r>
      <w:proofErr w:type="gramEnd"/>
      <w:r w:rsidRPr="00C12F39">
        <w:rPr>
          <w:rFonts w:cs="Times New Roman"/>
        </w:rPr>
        <w:t xml:space="preserve"> make sure that if </w:t>
      </w:r>
      <w:proofErr w:type="spellStart"/>
      <w:r w:rsidRPr="00C12F39">
        <w:rPr>
          <w:rFonts w:cs="Times New Roman"/>
        </w:rPr>
        <w:t>OnPremise</w:t>
      </w:r>
      <w:proofErr w:type="spellEnd"/>
      <w:r w:rsidRPr="00C12F39">
        <w:rPr>
          <w:rFonts w:cs="Times New Roman"/>
        </w:rPr>
        <w:t xml:space="preserve"> server have </w:t>
      </w:r>
      <w:r w:rsidRPr="00C12F39">
        <w:rPr>
          <w:rFonts w:cs="Times New Roman"/>
          <w:highlight w:val="yellow"/>
        </w:rPr>
        <w:t>JDK 1.7.0_79</w:t>
      </w:r>
      <w:r w:rsidRPr="00C12F39">
        <w:rPr>
          <w:rFonts w:cs="Times New Roman"/>
        </w:rPr>
        <w:t xml:space="preserve"> then the code should be</w:t>
      </w:r>
    </w:p>
    <w:p w:rsidR="00B82785" w:rsidRPr="00C12F39" w:rsidRDefault="00B82785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A13451">
        <w:rPr>
          <w:rFonts w:cs="Times New Roman"/>
        </w:rPr>
        <w:t xml:space="preserve">          </w:t>
      </w:r>
      <w:r w:rsidRPr="00C12F39">
        <w:rPr>
          <w:rFonts w:cs="Times New Roman"/>
        </w:rPr>
        <w:t xml:space="preserve"> </w:t>
      </w:r>
      <w:proofErr w:type="gramStart"/>
      <w:r w:rsidR="00D15DBD" w:rsidRPr="00C12F39">
        <w:rPr>
          <w:rFonts w:cs="Times New Roman"/>
        </w:rPr>
        <w:t>compiled</w:t>
      </w:r>
      <w:proofErr w:type="gramEnd"/>
      <w:r w:rsidR="00D15DBD" w:rsidRPr="00C12F39">
        <w:rPr>
          <w:rFonts w:cs="Times New Roman"/>
        </w:rPr>
        <w:t xml:space="preserve"> </w:t>
      </w:r>
      <w:r w:rsidR="004D2FD9" w:rsidRPr="00C12F39">
        <w:rPr>
          <w:rFonts w:cs="Times New Roman"/>
        </w:rPr>
        <w:t>with the same version</w:t>
      </w:r>
      <w:r w:rsidR="00D15DBD" w:rsidRPr="00C12F39">
        <w:rPr>
          <w:rFonts w:cs="Times New Roman"/>
        </w:rPr>
        <w:t xml:space="preserve">(not even </w:t>
      </w:r>
      <w:r w:rsidR="00D15DBD" w:rsidRPr="00C12F39">
        <w:rPr>
          <w:rFonts w:cs="Times New Roman"/>
          <w:highlight w:val="yellow"/>
        </w:rPr>
        <w:t>JDK 1.7.0_80</w:t>
      </w:r>
      <w:r w:rsidR="00D15DBD" w:rsidRPr="00C12F39">
        <w:rPr>
          <w:rFonts w:cs="Times New Roman"/>
        </w:rPr>
        <w:t xml:space="preserve"> compiled code will work it</w:t>
      </w:r>
    </w:p>
    <w:p w:rsidR="003666D3" w:rsidRPr="00C12F39" w:rsidRDefault="00B82785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D15DBD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proofErr w:type="gramStart"/>
      <w:r w:rsidR="00D15DBD" w:rsidRPr="00C12F39">
        <w:rPr>
          <w:rFonts w:cs="Times New Roman"/>
        </w:rPr>
        <w:t>will</w:t>
      </w:r>
      <w:proofErr w:type="gramEnd"/>
      <w:r w:rsidR="00D15DBD" w:rsidRPr="00C12F39">
        <w:rPr>
          <w:rFonts w:cs="Times New Roman"/>
        </w:rPr>
        <w:t xml:space="preserve"> give the </w:t>
      </w:r>
      <w:r w:rsidR="00D15DBD" w:rsidRPr="00C12F39">
        <w:rPr>
          <w:rFonts w:cs="Times New Roman"/>
          <w:highlight w:val="yellow"/>
        </w:rPr>
        <w:t>major-minor version</w:t>
      </w:r>
      <w:r w:rsidR="002A244A" w:rsidRPr="00C12F39">
        <w:rPr>
          <w:rFonts w:cs="Times New Roman"/>
          <w:highlight w:val="yellow"/>
        </w:rPr>
        <w:t xml:space="preserve"> error</w:t>
      </w:r>
      <w:r w:rsidR="00D15DBD" w:rsidRPr="00C12F39">
        <w:rPr>
          <w:rFonts w:cs="Times New Roman"/>
        </w:rPr>
        <w:t xml:space="preserve"> on server).</w:t>
      </w:r>
    </w:p>
    <w:p w:rsidR="00EB27CB" w:rsidRPr="00C12F39" w:rsidRDefault="00A13451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   </w:t>
      </w:r>
      <w:r w:rsidR="00292CB7" w:rsidRPr="00F32B9F">
        <w:rPr>
          <w:rFonts w:cs="Times New Roman"/>
          <w:b/>
        </w:rPr>
        <w:t>3).</w:t>
      </w:r>
      <w:r w:rsidR="00292CB7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E86785" w:rsidRPr="00C12F39">
        <w:rPr>
          <w:rFonts w:cs="Times New Roman"/>
        </w:rPr>
        <w:t xml:space="preserve">Sometimes in application </w:t>
      </w:r>
      <w:r w:rsidR="009B7022" w:rsidRPr="00C12F39">
        <w:rPr>
          <w:rFonts w:cs="Times New Roman"/>
        </w:rPr>
        <w:t xml:space="preserve">we keep </w:t>
      </w:r>
      <w:r w:rsidR="00E86785" w:rsidRPr="00C12F39">
        <w:rPr>
          <w:rFonts w:cs="Times New Roman"/>
          <w:highlight w:val="yellow"/>
        </w:rPr>
        <w:t>${mule.env}</w:t>
      </w:r>
      <w:r w:rsidR="00E86785" w:rsidRPr="00C12F39">
        <w:rPr>
          <w:rFonts w:cs="Times New Roman"/>
        </w:rPr>
        <w:t xml:space="preserve"> </w:t>
      </w:r>
      <w:r w:rsidR="00507403" w:rsidRPr="00C12F39">
        <w:rPr>
          <w:rFonts w:cs="Times New Roman"/>
        </w:rPr>
        <w:t>in co</w:t>
      </w:r>
      <w:r w:rsidR="00315167">
        <w:rPr>
          <w:rFonts w:cs="Times New Roman"/>
        </w:rPr>
        <w:t>n</w:t>
      </w:r>
      <w:r w:rsidR="00507403" w:rsidRPr="00C12F39">
        <w:rPr>
          <w:rFonts w:cs="Times New Roman"/>
        </w:rPr>
        <w:t>fig</w:t>
      </w:r>
      <w:r w:rsidR="00315167">
        <w:rPr>
          <w:rFonts w:cs="Times New Roman"/>
        </w:rPr>
        <w:t>uration</w:t>
      </w:r>
      <w:r w:rsidR="00507403" w:rsidRPr="00C12F39">
        <w:rPr>
          <w:rFonts w:cs="Times New Roman"/>
        </w:rPr>
        <w:t xml:space="preserve"> file and we declared this</w:t>
      </w:r>
    </w:p>
    <w:p w:rsidR="00EB27CB" w:rsidRPr="00C12F39" w:rsidRDefault="00EB27CB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507403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proofErr w:type="gramStart"/>
      <w:r w:rsidR="00507403" w:rsidRPr="00C12F39">
        <w:rPr>
          <w:rFonts w:cs="Times New Roman"/>
        </w:rPr>
        <w:t>property</w:t>
      </w:r>
      <w:proofErr w:type="gramEnd"/>
      <w:r w:rsidR="00507403" w:rsidRPr="00C12F39">
        <w:rPr>
          <w:rFonts w:cs="Times New Roman"/>
        </w:rPr>
        <w:t xml:space="preserve"> in </w:t>
      </w:r>
      <w:proofErr w:type="spellStart"/>
      <w:r w:rsidR="00507403" w:rsidRPr="00C12F39">
        <w:rPr>
          <w:rFonts w:cs="Times New Roman"/>
          <w:highlight w:val="yellow"/>
        </w:rPr>
        <w:t>mule.app.properties</w:t>
      </w:r>
      <w:proofErr w:type="spellEnd"/>
      <w:r w:rsidR="000472C1" w:rsidRPr="00C12F39">
        <w:rPr>
          <w:rFonts w:cs="Times New Roman"/>
        </w:rPr>
        <w:t xml:space="preserve">, </w:t>
      </w:r>
      <w:r w:rsidR="009B7022" w:rsidRPr="00C12F39">
        <w:rPr>
          <w:rFonts w:cs="Times New Roman"/>
        </w:rPr>
        <w:t>in this case also the deployment will fail. So we</w:t>
      </w:r>
    </w:p>
    <w:p w:rsidR="001E0683" w:rsidRPr="00C12F39" w:rsidRDefault="00EB27CB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9B7022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proofErr w:type="gramStart"/>
      <w:r w:rsidR="009B7022" w:rsidRPr="00C12F39">
        <w:rPr>
          <w:rFonts w:cs="Times New Roman"/>
        </w:rPr>
        <w:t>shouldn’t</w:t>
      </w:r>
      <w:proofErr w:type="gramEnd"/>
      <w:r w:rsidR="009B7022" w:rsidRPr="00C12F39">
        <w:rPr>
          <w:rFonts w:cs="Times New Roman"/>
        </w:rPr>
        <w:t xml:space="preserve"> read anything from </w:t>
      </w:r>
      <w:proofErr w:type="spellStart"/>
      <w:r w:rsidR="009B7022" w:rsidRPr="00C12F39">
        <w:rPr>
          <w:rFonts w:cs="Times New Roman"/>
          <w:highlight w:val="yellow"/>
        </w:rPr>
        <w:t>mule.app.properties</w:t>
      </w:r>
      <w:proofErr w:type="spellEnd"/>
      <w:r w:rsidR="009B7022" w:rsidRPr="00C12F39">
        <w:rPr>
          <w:rFonts w:cs="Times New Roman"/>
        </w:rPr>
        <w:t xml:space="preserve"> in application code.</w:t>
      </w:r>
      <w:r w:rsidR="001E0683" w:rsidRPr="00C12F39">
        <w:rPr>
          <w:rFonts w:cs="Times New Roman"/>
        </w:rPr>
        <w:t xml:space="preserve"> This happens</w:t>
      </w:r>
    </w:p>
    <w:p w:rsidR="00292CB7" w:rsidRPr="00C12F39" w:rsidRDefault="001E0683" w:rsidP="008771D9">
      <w:pPr>
        <w:spacing w:after="0"/>
        <w:rPr>
          <w:rFonts w:cs="Consolas"/>
        </w:rPr>
      </w:pPr>
      <w:r w:rsidRPr="00C12F39">
        <w:rPr>
          <w:rFonts w:cs="Times New Roman"/>
        </w:rPr>
        <w:t xml:space="preserve">    </w:t>
      </w:r>
      <w:r w:rsidR="003D7E3B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proofErr w:type="gramStart"/>
      <w:r w:rsidR="00315167">
        <w:rPr>
          <w:rFonts w:cs="Times New Roman"/>
        </w:rPr>
        <w:t>also</w:t>
      </w:r>
      <w:proofErr w:type="gramEnd"/>
      <w:r w:rsidR="00315167">
        <w:rPr>
          <w:rFonts w:cs="Times New Roman"/>
        </w:rPr>
        <w:t xml:space="preserve"> for</w:t>
      </w:r>
      <w:r w:rsidRPr="00C12F39">
        <w:rPr>
          <w:rFonts w:cs="Times New Roman"/>
        </w:rPr>
        <w:t xml:space="preserve"> Cloud deployments</w:t>
      </w:r>
      <w:r w:rsidR="00FB7BC3" w:rsidRPr="00C12F39">
        <w:rPr>
          <w:rFonts w:cs="Times New Roman"/>
        </w:rPr>
        <w:t>.</w:t>
      </w:r>
    </w:p>
    <w:sectPr w:rsidR="00292CB7" w:rsidRPr="00C12F39" w:rsidSect="00BF53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Ashish Udas" w:date="2016-09-27T15:48:00Z" w:initials="AU">
    <w:p w:rsidR="00452B48" w:rsidRDefault="00452B48">
      <w:pPr>
        <w:pStyle w:val="CommentText"/>
      </w:pPr>
      <w:r>
        <w:rPr>
          <w:rStyle w:val="CommentReference"/>
        </w:rPr>
        <w:annotationRef/>
      </w:r>
      <w:r>
        <w:t xml:space="preserve">Can we automate the whole </w:t>
      </w:r>
      <w:proofErr w:type="gramStart"/>
      <w:r>
        <w:t>process ?</w:t>
      </w:r>
      <w:proofErr w:type="gramEnd"/>
      <w:r>
        <w:t xml:space="preserve"> CI/CD as per </w:t>
      </w:r>
      <w:proofErr w:type="spellStart"/>
      <w:r>
        <w:t>venkata</w:t>
      </w:r>
      <w:proofErr w:type="spellEnd"/>
      <w:r>
        <w:t>.</w:t>
      </w:r>
      <w:bookmarkStart w:id="7" w:name="_GoBack"/>
      <w:bookmarkEnd w:id="7"/>
    </w:p>
  </w:comment>
  <w:comment w:id="9" w:author="Ashish Udas" w:date="2016-09-27T15:45:00Z" w:initials="AU">
    <w:p w:rsidR="00B85193" w:rsidRDefault="00B85193">
      <w:pPr>
        <w:pStyle w:val="CommentText"/>
      </w:pPr>
      <w:r>
        <w:rPr>
          <w:rStyle w:val="CommentReference"/>
        </w:rPr>
        <w:annotationRef/>
      </w:r>
      <w:r>
        <w:t>Need links to SVN ser</w:t>
      </w:r>
      <w:r>
        <w:t>v</w:t>
      </w:r>
      <w:r>
        <w:t xml:space="preserve">ers/end point </w:t>
      </w:r>
      <w:proofErr w:type="gramStart"/>
      <w:r>
        <w:t>details  etc</w:t>
      </w:r>
      <w:proofErr w:type="gramEnd"/>
      <w:r>
        <w:t>.</w:t>
      </w:r>
    </w:p>
  </w:comment>
  <w:comment w:id="8" w:author="asingh44" w:date="2016-09-28T16:38:00Z" w:initials="a">
    <w:p w:rsidR="00386022" w:rsidRDefault="00386022">
      <w:pPr>
        <w:pStyle w:val="CommentText"/>
      </w:pPr>
      <w:r>
        <w:rPr>
          <w:rStyle w:val="CommentReference"/>
        </w:rPr>
        <w:annotationRef/>
      </w:r>
      <w:r>
        <w:t>SVN links will be provided by developer in deployment request mail</w:t>
      </w:r>
    </w:p>
  </w:comment>
  <w:comment w:id="10" w:author="Ashish Udas" w:date="2016-09-27T15:46:00Z" w:initials="AU">
    <w:p w:rsidR="00452B48" w:rsidRDefault="00452B48">
      <w:pPr>
        <w:pStyle w:val="CommentText"/>
      </w:pPr>
      <w:r>
        <w:rPr>
          <w:rStyle w:val="CommentReference"/>
        </w:rPr>
        <w:annotationRef/>
      </w:r>
      <w:r>
        <w:t>Need link to obtain pas</w:t>
      </w:r>
      <w:r>
        <w:t>s</w:t>
      </w:r>
      <w:r>
        <w:t xml:space="preserve">word from KO std repository </w:t>
      </w:r>
      <w:proofErr w:type="spellStart"/>
      <w:r>
        <w:t>CyberArk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793767" w15:done="0"/>
  <w15:commentEx w15:paraId="3234C927" w15:done="0"/>
  <w15:commentEx w15:paraId="1F51B06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726" w:rsidRDefault="006B6726" w:rsidP="004253E1">
      <w:pPr>
        <w:spacing w:after="0" w:line="240" w:lineRule="auto"/>
      </w:pPr>
      <w:r>
        <w:separator/>
      </w:r>
    </w:p>
  </w:endnote>
  <w:endnote w:type="continuationSeparator" w:id="0">
    <w:p w:rsidR="006B6726" w:rsidRDefault="006B6726" w:rsidP="0042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2B" w:rsidRDefault="00203546" w:rsidP="00452B48">
    <w:pPr>
      <w:pStyle w:val="Footer"/>
      <w:jc w:val="center"/>
    </w:pPr>
    <w:fldSimple w:instr=" DOCPROPERTY CURRENTCLASS \* MERGEFORMAT ">
      <w:r w:rsidR="00452B48">
        <w:t>Classified - Confidential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0" w:type="dxa"/>
      <w:tblInd w:w="57" w:type="dxa"/>
      <w:tblLayout w:type="fixed"/>
      <w:tblCellMar>
        <w:left w:w="56" w:type="dxa"/>
        <w:right w:w="56" w:type="dxa"/>
      </w:tblCellMar>
      <w:tblLook w:val="0000"/>
    </w:tblPr>
    <w:tblGrid>
      <w:gridCol w:w="1422"/>
      <w:gridCol w:w="1219"/>
      <w:gridCol w:w="477"/>
      <w:gridCol w:w="423"/>
      <w:gridCol w:w="2218"/>
      <w:gridCol w:w="53"/>
      <w:gridCol w:w="3118"/>
    </w:tblGrid>
    <w:tr w:rsidR="004253E1" w:rsidRPr="001E3514" w:rsidTr="00BC3AC3">
      <w:trPr>
        <w:cantSplit/>
      </w:trPr>
      <w:tc>
        <w:tcPr>
          <w:tcW w:w="1422" w:type="dxa"/>
          <w:tcBorders>
            <w:top w:val="single" w:sz="4" w:space="0" w:color="auto"/>
          </w:tcBorders>
        </w:tcPr>
        <w:p w:rsidR="004253E1" w:rsidRPr="001E3514" w:rsidRDefault="004253E1" w:rsidP="004253E1">
          <w:pPr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t xml:space="preserve">Updated On </w:t>
          </w:r>
        </w:p>
      </w:tc>
      <w:tc>
        <w:tcPr>
          <w:tcW w:w="1696" w:type="dxa"/>
          <w:gridSpan w:val="2"/>
          <w:tcBorders>
            <w:top w:val="single" w:sz="4" w:space="0" w:color="auto"/>
          </w:tcBorders>
        </w:tcPr>
        <w:p w:rsidR="004253E1" w:rsidRPr="001E3514" w:rsidRDefault="00203546" w:rsidP="004253E1">
          <w:pPr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fldChar w:fldCharType="begin"/>
          </w:r>
          <w:r w:rsidR="004253E1" w:rsidRPr="001E3514">
            <w:rPr>
              <w:rFonts w:ascii="Times New Roman" w:eastAsia="Times New Roman" w:hAnsi="Times New Roman" w:cs="Times New Roman"/>
              <w:sz w:val="18"/>
              <w:szCs w:val="20"/>
            </w:rPr>
            <w:instrText xml:space="preserve"> DATE \@ "M/d/yyyy" </w:instrText>
          </w: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fldChar w:fldCharType="separate"/>
          </w:r>
          <w:ins w:id="12" w:author="asingh44" w:date="2016-09-28T16:05:00Z">
            <w:r w:rsidR="00386022">
              <w:rPr>
                <w:rFonts w:ascii="Times New Roman" w:eastAsia="Times New Roman" w:hAnsi="Times New Roman" w:cs="Times New Roman"/>
                <w:noProof/>
                <w:sz w:val="18"/>
                <w:szCs w:val="20"/>
              </w:rPr>
              <w:t>9/28/2016</w:t>
            </w:r>
          </w:ins>
          <w:del w:id="13" w:author="asingh44" w:date="2016-09-28T16:05:00Z">
            <w:r w:rsidR="0057212B" w:rsidDel="00386022">
              <w:rPr>
                <w:rFonts w:ascii="Times New Roman" w:eastAsia="Times New Roman" w:hAnsi="Times New Roman" w:cs="Times New Roman"/>
                <w:noProof/>
                <w:sz w:val="18"/>
                <w:szCs w:val="20"/>
              </w:rPr>
              <w:delText>9/27/2016</w:delText>
            </w:r>
          </w:del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fldChar w:fldCharType="end"/>
          </w:r>
        </w:p>
      </w:tc>
      <w:tc>
        <w:tcPr>
          <w:tcW w:w="2641" w:type="dxa"/>
          <w:gridSpan w:val="2"/>
          <w:tcBorders>
            <w:top w:val="single" w:sz="4" w:space="0" w:color="auto"/>
          </w:tcBorders>
        </w:tcPr>
        <w:p w:rsidR="004253E1" w:rsidRPr="001E3514" w:rsidRDefault="004253E1" w:rsidP="004253E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3171" w:type="dxa"/>
          <w:gridSpan w:val="2"/>
          <w:tcBorders>
            <w:top w:val="single" w:sz="4" w:space="0" w:color="auto"/>
          </w:tcBorders>
        </w:tcPr>
        <w:p w:rsidR="004253E1" w:rsidRPr="001E3514" w:rsidRDefault="00203546" w:rsidP="004253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z w:val="18"/>
              <w:szCs w:val="20"/>
            </w:rPr>
          </w:pP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="004253E1" w:rsidRPr="001E3514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PAGE </w:instrTex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532D51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 w:rsidR="004253E1" w:rsidRPr="001E3514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of  </w: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="004253E1" w:rsidRPr="001E3514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NUMPAGES </w:instrTex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532D51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4253E1" w:rsidRPr="001E3514" w:rsidTr="00BC3AC3">
      <w:trPr>
        <w:gridAfter w:val="1"/>
        <w:wAfter w:w="3118" w:type="dxa"/>
        <w:cantSplit/>
      </w:trPr>
      <w:tc>
        <w:tcPr>
          <w:tcW w:w="2641" w:type="dxa"/>
          <w:gridSpan w:val="2"/>
        </w:tcPr>
        <w:p w:rsidR="004253E1" w:rsidRPr="001E3514" w:rsidRDefault="004253E1" w:rsidP="004253E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8"/>
              <w:szCs w:val="20"/>
            </w:rPr>
          </w:pPr>
        </w:p>
      </w:tc>
      <w:tc>
        <w:tcPr>
          <w:tcW w:w="900" w:type="dxa"/>
          <w:gridSpan w:val="2"/>
        </w:tcPr>
        <w:p w:rsidR="004253E1" w:rsidRPr="001E3514" w:rsidRDefault="004253E1" w:rsidP="004253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18"/>
              <w:szCs w:val="20"/>
            </w:rPr>
          </w:pPr>
        </w:p>
      </w:tc>
      <w:tc>
        <w:tcPr>
          <w:tcW w:w="2271" w:type="dxa"/>
          <w:gridSpan w:val="2"/>
        </w:tcPr>
        <w:p w:rsidR="004253E1" w:rsidRPr="001E3514" w:rsidRDefault="004253E1" w:rsidP="004253E1">
          <w:pPr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0"/>
            </w:rPr>
          </w:pPr>
        </w:p>
      </w:tc>
    </w:tr>
  </w:tbl>
  <w:p w:rsidR="004253E1" w:rsidRDefault="00203546" w:rsidP="00452B48">
    <w:pPr>
      <w:pStyle w:val="Footer"/>
      <w:jc w:val="center"/>
    </w:pPr>
    <w:fldSimple w:instr=" DOCPROPERTY CURRENTCLASS \* MERGEFORMAT ">
      <w:r w:rsidR="00452B48">
        <w:t>Classified - Confidential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2B" w:rsidRDefault="00203546" w:rsidP="00452B48">
    <w:pPr>
      <w:pStyle w:val="Footer"/>
      <w:jc w:val="center"/>
    </w:pPr>
    <w:fldSimple w:instr=" DOCPROPERTY CURRENTCLASS \* MERGEFORMAT ">
      <w:r w:rsidR="00452B48">
        <w:t>Classified - Confidential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726" w:rsidRDefault="006B6726" w:rsidP="004253E1">
      <w:pPr>
        <w:spacing w:after="0" w:line="240" w:lineRule="auto"/>
      </w:pPr>
      <w:r>
        <w:separator/>
      </w:r>
    </w:p>
  </w:footnote>
  <w:footnote w:type="continuationSeparator" w:id="0">
    <w:p w:rsidR="006B6726" w:rsidRDefault="006B6726" w:rsidP="0042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2B" w:rsidRDefault="005721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3E1" w:rsidRDefault="004253E1" w:rsidP="004253E1">
    <w:pPr>
      <w:pStyle w:val="Header"/>
    </w:pPr>
    <w:r w:rsidRPr="005943B8">
      <w:t>Document Name ICOE Specifications</w:t>
    </w:r>
  </w:p>
  <w:p w:rsidR="004253E1" w:rsidRDefault="004253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12B" w:rsidRDefault="005721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3A51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6069"/>
    <w:multiLevelType w:val="hybridMultilevel"/>
    <w:tmpl w:val="5F8CD4C6"/>
    <w:lvl w:ilvl="0" w:tplc="60D41B30">
      <w:start w:val="5"/>
      <w:numFmt w:val="bullet"/>
      <w:lvlText w:val="-"/>
      <w:lvlJc w:val="left"/>
      <w:pPr>
        <w:ind w:left="4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58D407FF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07E1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81D7C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ish Udas">
    <w15:presenceInfo w15:providerId="AD" w15:userId="S-1-5-21-1174801143-910442134-930774774-68014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D0B"/>
    <w:rsid w:val="000249C7"/>
    <w:rsid w:val="000472C1"/>
    <w:rsid w:val="000977C3"/>
    <w:rsid w:val="000E7C7C"/>
    <w:rsid w:val="001010B6"/>
    <w:rsid w:val="00106946"/>
    <w:rsid w:val="001105F1"/>
    <w:rsid w:val="00122154"/>
    <w:rsid w:val="001237DB"/>
    <w:rsid w:val="00125758"/>
    <w:rsid w:val="00132C67"/>
    <w:rsid w:val="00142AC2"/>
    <w:rsid w:val="0014601D"/>
    <w:rsid w:val="00151D77"/>
    <w:rsid w:val="00170D61"/>
    <w:rsid w:val="001711D0"/>
    <w:rsid w:val="00172E3D"/>
    <w:rsid w:val="001A5E8D"/>
    <w:rsid w:val="001C2757"/>
    <w:rsid w:val="001C7328"/>
    <w:rsid w:val="001E0683"/>
    <w:rsid w:val="001F19EF"/>
    <w:rsid w:val="001F5EA7"/>
    <w:rsid w:val="0020162F"/>
    <w:rsid w:val="00203546"/>
    <w:rsid w:val="00237121"/>
    <w:rsid w:val="002420C5"/>
    <w:rsid w:val="00291ADD"/>
    <w:rsid w:val="00292CB7"/>
    <w:rsid w:val="002A09FE"/>
    <w:rsid w:val="002A244A"/>
    <w:rsid w:val="00315167"/>
    <w:rsid w:val="00320B04"/>
    <w:rsid w:val="00321E5C"/>
    <w:rsid w:val="003468A0"/>
    <w:rsid w:val="00366292"/>
    <w:rsid w:val="003666D3"/>
    <w:rsid w:val="00376887"/>
    <w:rsid w:val="00377ACF"/>
    <w:rsid w:val="00381937"/>
    <w:rsid w:val="0038559B"/>
    <w:rsid w:val="00386022"/>
    <w:rsid w:val="003B2481"/>
    <w:rsid w:val="003C120F"/>
    <w:rsid w:val="003C7657"/>
    <w:rsid w:val="003D46B6"/>
    <w:rsid w:val="003D7E3B"/>
    <w:rsid w:val="004253E1"/>
    <w:rsid w:val="00437256"/>
    <w:rsid w:val="00452B48"/>
    <w:rsid w:val="004A723E"/>
    <w:rsid w:val="004D27A4"/>
    <w:rsid w:val="004D2FD9"/>
    <w:rsid w:val="004E6A61"/>
    <w:rsid w:val="00507403"/>
    <w:rsid w:val="005158EE"/>
    <w:rsid w:val="005204AA"/>
    <w:rsid w:val="00532D51"/>
    <w:rsid w:val="00541F4B"/>
    <w:rsid w:val="005444D7"/>
    <w:rsid w:val="00547E04"/>
    <w:rsid w:val="0057212B"/>
    <w:rsid w:val="00574DA3"/>
    <w:rsid w:val="00593F04"/>
    <w:rsid w:val="00595CD8"/>
    <w:rsid w:val="00596BF6"/>
    <w:rsid w:val="005A69DE"/>
    <w:rsid w:val="005C19BC"/>
    <w:rsid w:val="005D43A4"/>
    <w:rsid w:val="005E5D0B"/>
    <w:rsid w:val="00617567"/>
    <w:rsid w:val="00621865"/>
    <w:rsid w:val="0062335B"/>
    <w:rsid w:val="00626024"/>
    <w:rsid w:val="00651BB7"/>
    <w:rsid w:val="00672BD6"/>
    <w:rsid w:val="006977AC"/>
    <w:rsid w:val="006B036F"/>
    <w:rsid w:val="006B6726"/>
    <w:rsid w:val="006C43CF"/>
    <w:rsid w:val="006E56DE"/>
    <w:rsid w:val="006E5BE7"/>
    <w:rsid w:val="006F08B3"/>
    <w:rsid w:val="00725BB5"/>
    <w:rsid w:val="00725CD8"/>
    <w:rsid w:val="00741DAC"/>
    <w:rsid w:val="00746126"/>
    <w:rsid w:val="0075401B"/>
    <w:rsid w:val="00775165"/>
    <w:rsid w:val="00781ED8"/>
    <w:rsid w:val="0078238A"/>
    <w:rsid w:val="007A5C19"/>
    <w:rsid w:val="007B0D7C"/>
    <w:rsid w:val="007D730F"/>
    <w:rsid w:val="00833D65"/>
    <w:rsid w:val="00834770"/>
    <w:rsid w:val="00850C17"/>
    <w:rsid w:val="00857B07"/>
    <w:rsid w:val="008771D9"/>
    <w:rsid w:val="008B6980"/>
    <w:rsid w:val="00915E87"/>
    <w:rsid w:val="009661E9"/>
    <w:rsid w:val="00992D3B"/>
    <w:rsid w:val="009B2AC0"/>
    <w:rsid w:val="009B7022"/>
    <w:rsid w:val="009E29A1"/>
    <w:rsid w:val="009E417B"/>
    <w:rsid w:val="00A01898"/>
    <w:rsid w:val="00A13451"/>
    <w:rsid w:val="00A16A6B"/>
    <w:rsid w:val="00A27271"/>
    <w:rsid w:val="00A7778B"/>
    <w:rsid w:val="00AF3A19"/>
    <w:rsid w:val="00B007FC"/>
    <w:rsid w:val="00B03209"/>
    <w:rsid w:val="00B23BA5"/>
    <w:rsid w:val="00B44CAA"/>
    <w:rsid w:val="00B453DC"/>
    <w:rsid w:val="00B50831"/>
    <w:rsid w:val="00B74D4D"/>
    <w:rsid w:val="00B82785"/>
    <w:rsid w:val="00B85193"/>
    <w:rsid w:val="00BB5B50"/>
    <w:rsid w:val="00BE2614"/>
    <w:rsid w:val="00BF41D9"/>
    <w:rsid w:val="00BF53AC"/>
    <w:rsid w:val="00C12F39"/>
    <w:rsid w:val="00C3123E"/>
    <w:rsid w:val="00C43461"/>
    <w:rsid w:val="00C44DAD"/>
    <w:rsid w:val="00C66C84"/>
    <w:rsid w:val="00C71E96"/>
    <w:rsid w:val="00CD14B0"/>
    <w:rsid w:val="00D12BFD"/>
    <w:rsid w:val="00D15DBD"/>
    <w:rsid w:val="00D2002F"/>
    <w:rsid w:val="00D37829"/>
    <w:rsid w:val="00D96E5B"/>
    <w:rsid w:val="00DF0381"/>
    <w:rsid w:val="00DF410A"/>
    <w:rsid w:val="00DF4E31"/>
    <w:rsid w:val="00DF6DAE"/>
    <w:rsid w:val="00E11494"/>
    <w:rsid w:val="00E15D2B"/>
    <w:rsid w:val="00E3022A"/>
    <w:rsid w:val="00E3294C"/>
    <w:rsid w:val="00E414BF"/>
    <w:rsid w:val="00E86785"/>
    <w:rsid w:val="00E938A4"/>
    <w:rsid w:val="00E96B68"/>
    <w:rsid w:val="00EB27CB"/>
    <w:rsid w:val="00ED21A2"/>
    <w:rsid w:val="00EF05F8"/>
    <w:rsid w:val="00EF6F32"/>
    <w:rsid w:val="00F16F05"/>
    <w:rsid w:val="00F32B9F"/>
    <w:rsid w:val="00F355BC"/>
    <w:rsid w:val="00F4764A"/>
    <w:rsid w:val="00F502E1"/>
    <w:rsid w:val="00F73574"/>
    <w:rsid w:val="00FA3D91"/>
    <w:rsid w:val="00FB7BC3"/>
    <w:rsid w:val="00FD45C4"/>
    <w:rsid w:val="00FE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D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E1"/>
  </w:style>
  <w:style w:type="paragraph" w:styleId="Footer">
    <w:name w:val="footer"/>
    <w:basedOn w:val="Normal"/>
    <w:link w:val="FooterChar"/>
    <w:uiPriority w:val="99"/>
    <w:unhideWhenUsed/>
    <w:rsid w:val="0042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E1"/>
  </w:style>
  <w:style w:type="paragraph" w:customStyle="1" w:styleId="TableHeading">
    <w:name w:val="Table Heading"/>
    <w:basedOn w:val="Normal"/>
    <w:uiPriority w:val="99"/>
    <w:rsid w:val="003B24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3B2481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qFormat/>
    <w:rsid w:val="003B248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3B2481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1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yperlink" Target="mailto:-M-Dsap.inbound.key=cokewdsit@16cok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35873E1CCB48BDAA4A0D3CC6BAAE" ma:contentTypeVersion="0" ma:contentTypeDescription="Create a new document." ma:contentTypeScope="" ma:versionID="906fa9a214277d3d860a2cea62e89b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E73E3-2E64-4067-9DDF-4B167BB23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FCBC2A-7693-439E-8750-5861705D81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700D8-AFAA-4AFA-8AF0-DF29CEBFFF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Prakash</dc:creator>
  <cp:lastModifiedBy>asingh44</cp:lastModifiedBy>
  <cp:revision>2</cp:revision>
  <dcterms:created xsi:type="dcterms:W3CDTF">2016-09-28T11:42:00Z</dcterms:created>
  <dcterms:modified xsi:type="dcterms:W3CDTF">2016-09-28T11:42:00Z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0x010100B5AD35873E1CCB48BDAA4A0D3CC6BAAE</vt:lpwstr>
  </property>
  <property fmtid="{D5CDD505-2E9C-101B-9397-08002B2CF9AE}" pid="3" name="FATIntVersion">
    <vt:i4>15</vt:i4>
  </property>
  <property fmtid="{D5CDD505-2E9C-101B-9397-08002B2CF9AE}" pid="4" name="FILEGUID">
    <vt:lpwstr>2048dd99-db22-4bd7-9c76-8c18f0717faa</vt:lpwstr>
  </property>
  <property fmtid="{D5CDD505-2E9C-101B-9397-08002B2CF9AE}" pid="5" name="MODFILEGUID">
    <vt:lpwstr>694fcdec-38d1-404f-b750-15129c871a2f</vt:lpwstr>
  </property>
  <property fmtid="{D5CDD505-2E9C-101B-9397-08002B2CF9AE}" pid="6" name="FILEOWNER">
    <vt:lpwstr>Ankit Prakash</vt:lpwstr>
  </property>
  <property fmtid="{D5CDD505-2E9C-101B-9397-08002B2CF9AE}" pid="7" name="MODFILEOWNER">
    <vt:lpwstr>O42644</vt:lpwstr>
  </property>
  <property fmtid="{D5CDD505-2E9C-101B-9397-08002B2CF9AE}" pid="8" name="IPPCLASS">
    <vt:i4>1</vt:i4>
  </property>
  <property fmtid="{D5CDD505-2E9C-101B-9397-08002B2CF9AE}" pid="9" name="MODIPPCLASS">
    <vt:i4>2</vt:i4>
  </property>
  <property fmtid="{D5CDD505-2E9C-101B-9397-08002B2CF9AE}" pid="10" name="MACHINEID">
    <vt:lpwstr>O42644-W82G</vt:lpwstr>
  </property>
  <property fmtid="{D5CDD505-2E9C-101B-9397-08002B2CF9AE}" pid="11" name="MODMACHINEID">
    <vt:lpwstr>O42644-W82G</vt:lpwstr>
  </property>
  <property fmtid="{D5CDD505-2E9C-101B-9397-08002B2CF9AE}" pid="12" name="CURRENTCLASS">
    <vt:lpwstr>Classified - Confidential</vt:lpwstr>
  </property>
</Properties>
</file>